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9BB4F" w14:textId="77777777" w:rsidR="005F7476" w:rsidRDefault="005F7476" w:rsidP="005F7476">
      <w:pPr>
        <w:pStyle w:val="MIPMainTitle"/>
        <w:spacing w:line="240" w:lineRule="auto"/>
      </w:pPr>
      <w:r>
        <w:rPr>
          <w:noProof/>
        </w:rPr>
        <w:t xml:space="preserve">MEMORANDUM OF </w:t>
      </w:r>
      <w:commentRangeStart w:id="0"/>
      <w:r>
        <w:rPr>
          <w:noProof/>
        </w:rPr>
        <w:t>AGREEMENT</w:t>
      </w:r>
      <w:commentRangeEnd w:id="0"/>
      <w:r w:rsidR="00FC74E5">
        <w:rPr>
          <w:rStyle w:val="CommentReference"/>
          <w:b w:val="0"/>
        </w:rPr>
        <w:commentReference w:id="0"/>
      </w:r>
      <w:r>
        <w:t xml:space="preserve"> (MIP-NATO-MOA)</w:t>
      </w:r>
      <w:commentRangeStart w:id="1"/>
      <w:commentRangeEnd w:id="1"/>
      <w:r>
        <w:rPr>
          <w:rStyle w:val="CommentReference"/>
          <w:b w:val="0"/>
        </w:rPr>
        <w:commentReference w:id="1"/>
      </w:r>
    </w:p>
    <w:p w14:paraId="13A3A0BD" w14:textId="77777777" w:rsidR="005F7476" w:rsidRDefault="005F7476" w:rsidP="005F7476">
      <w:pPr>
        <w:pStyle w:val="MIPMainTitle"/>
        <w:spacing w:line="240" w:lineRule="auto"/>
      </w:pPr>
    </w:p>
    <w:p w14:paraId="075A40BD" w14:textId="77777777" w:rsidR="005F7476" w:rsidRDefault="005F7476" w:rsidP="005F7476">
      <w:pPr>
        <w:pStyle w:val="MIPMainTitle"/>
        <w:spacing w:line="240" w:lineRule="auto"/>
      </w:pPr>
      <w:r w:rsidRPr="005F7476">
        <w:t>BETWEEN</w:t>
      </w:r>
    </w:p>
    <w:p w14:paraId="2C72507A" w14:textId="77777777" w:rsidR="005F7476" w:rsidRDefault="005F7476" w:rsidP="005F7476">
      <w:pPr>
        <w:pStyle w:val="MIPMainTitle"/>
        <w:spacing w:line="240" w:lineRule="auto"/>
      </w:pPr>
    </w:p>
    <w:p w14:paraId="38862C8A" w14:textId="77777777" w:rsidR="006B2CFE" w:rsidRDefault="00BE70B3" w:rsidP="008C4657">
      <w:pPr>
        <w:pStyle w:val="MIPMainTitle"/>
      </w:pPr>
      <w:r>
        <w:rPr>
          <w:noProof/>
          <w:lang w:val="fr-FR" w:eastAsia="fr-FR"/>
        </w:rPr>
        <w:drawing>
          <wp:anchor distT="0" distB="0" distL="114300" distR="114300" simplePos="0" relativeHeight="251657216" behindDoc="0" locked="1" layoutInCell="1" allowOverlap="1" wp14:anchorId="4F28BF21" wp14:editId="69392815">
            <wp:simplePos x="0" y="0"/>
            <wp:positionH relativeFrom="column">
              <wp:posOffset>525780</wp:posOffset>
            </wp:positionH>
            <wp:positionV relativeFrom="paragraph">
              <wp:posOffset>3013075</wp:posOffset>
            </wp:positionV>
            <wp:extent cx="2057400" cy="1789430"/>
            <wp:effectExtent l="0" t="0" r="0" b="0"/>
            <wp:wrapTopAndBottom/>
            <wp:docPr id="22" name="Bild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1789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B2CFE">
        <w:t xml:space="preserve">MULTILATERAL INTEROPERABILITY PROGRAMME </w:t>
      </w:r>
      <w:r w:rsidR="008C4657">
        <w:t>(MIP)</w:t>
      </w:r>
    </w:p>
    <w:p w14:paraId="0E678A45" w14:textId="77777777" w:rsidR="005F7476" w:rsidRDefault="005F7476" w:rsidP="008C4657">
      <w:pPr>
        <w:pStyle w:val="MIPMainTitle"/>
      </w:pPr>
    </w:p>
    <w:p w14:paraId="35302E44" w14:textId="77777777" w:rsidR="005F7476" w:rsidRDefault="005F7476" w:rsidP="008C4657">
      <w:pPr>
        <w:pStyle w:val="MIPMainTitle"/>
      </w:pPr>
      <w:r>
        <w:t>AND</w:t>
      </w:r>
    </w:p>
    <w:p w14:paraId="146BBF32" w14:textId="77777777" w:rsidR="005F7476" w:rsidRDefault="005F7476" w:rsidP="008C4657">
      <w:pPr>
        <w:pStyle w:val="MIPMainTitle"/>
      </w:pPr>
    </w:p>
    <w:p w14:paraId="0492A880" w14:textId="77777777" w:rsidR="005F7476" w:rsidRDefault="006B2CFE" w:rsidP="008C4657">
      <w:pPr>
        <w:pStyle w:val="MIPMainTitle"/>
        <w:spacing w:line="240" w:lineRule="auto"/>
      </w:pPr>
      <w:commentRangeStart w:id="2"/>
      <w:r>
        <w:t>NATO</w:t>
      </w:r>
      <w:r w:rsidR="007F12E8">
        <w:t xml:space="preserve"> </w:t>
      </w:r>
      <w:r w:rsidR="007F12E8" w:rsidRPr="007F12E8">
        <w:t>MILITARY COMMITTEE STANDARDIZATION BOARDS (MCSB)</w:t>
      </w:r>
      <w:r>
        <w:t xml:space="preserve"> </w:t>
      </w:r>
    </w:p>
    <w:p w14:paraId="0956E6FB" w14:textId="77777777" w:rsidR="005F7476" w:rsidRDefault="00D33501" w:rsidP="008C4657">
      <w:pPr>
        <w:pStyle w:val="MIPMainTitle"/>
        <w:spacing w:line="240" w:lineRule="auto"/>
      </w:pPr>
      <w:r>
        <w:t>AND</w:t>
      </w:r>
    </w:p>
    <w:p w14:paraId="65E7F2AA" w14:textId="77777777" w:rsidR="00612A2B" w:rsidRDefault="005F7476" w:rsidP="002166E8">
      <w:pPr>
        <w:pStyle w:val="MIPMainTitle"/>
        <w:spacing w:line="240" w:lineRule="auto"/>
      </w:pPr>
      <w:r w:rsidRPr="005F7476">
        <w:t xml:space="preserve">NATO </w:t>
      </w:r>
      <w:r>
        <w:t>COMMAND</w:t>
      </w:r>
      <w:r w:rsidRPr="005F7476">
        <w:t xml:space="preserve"> </w:t>
      </w:r>
      <w:r>
        <w:t>CONTROL</w:t>
      </w:r>
      <w:r w:rsidRPr="005F7476">
        <w:t xml:space="preserve"> </w:t>
      </w:r>
      <w:r>
        <w:t>AND</w:t>
      </w:r>
      <w:r w:rsidRPr="005F7476">
        <w:t xml:space="preserve"> </w:t>
      </w:r>
      <w:r>
        <w:t>CONSULTATION</w:t>
      </w:r>
      <w:r w:rsidRPr="005F7476">
        <w:t xml:space="preserve"> </w:t>
      </w:r>
      <w:r>
        <w:t>BOARD (C3B)</w:t>
      </w:r>
      <w:commentRangeEnd w:id="2"/>
      <w:r w:rsidR="00234AD3">
        <w:rPr>
          <w:rStyle w:val="CommentReference"/>
          <w:b w:val="0"/>
        </w:rPr>
        <w:commentReference w:id="2"/>
      </w:r>
      <w:r w:rsidRPr="005F7476">
        <w:t xml:space="preserve"> </w:t>
      </w:r>
    </w:p>
    <w:p w14:paraId="0E55488A" w14:textId="77777777" w:rsidR="008C4657" w:rsidRDefault="00BE70B3">
      <w:pPr>
        <w:pStyle w:val="MIPMainTitle"/>
      </w:pPr>
      <w:r>
        <w:rPr>
          <w:noProof/>
          <w:lang w:val="fr-FR" w:eastAsia="fr-FR"/>
        </w:rPr>
        <w:drawing>
          <wp:anchor distT="0" distB="0" distL="114300" distR="114300" simplePos="0" relativeHeight="251658240" behindDoc="0" locked="0" layoutInCell="1" allowOverlap="1" wp14:anchorId="50C39853" wp14:editId="7AB79B2A">
            <wp:simplePos x="0" y="0"/>
            <wp:positionH relativeFrom="column">
              <wp:posOffset>3641725</wp:posOffset>
            </wp:positionH>
            <wp:positionV relativeFrom="paragraph">
              <wp:posOffset>466090</wp:posOffset>
            </wp:positionV>
            <wp:extent cx="1741805" cy="1709420"/>
            <wp:effectExtent l="0" t="0" r="0" b="0"/>
            <wp:wrapNone/>
            <wp:docPr id="23" name="Picture 2" descr="https://upload.wikimedia.org/wikipedia/en/d/db/Multilateral_Interoperability_Programme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d/db/Multilateral_Interoperability_Programme_Logo.png"/>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1805" cy="1709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C955F" w14:textId="77777777" w:rsidR="006B2CFE" w:rsidRDefault="006B2CFE">
      <w:pPr>
        <w:pStyle w:val="MIPMainTitle"/>
      </w:pPr>
    </w:p>
    <w:p w14:paraId="5B8B430A" w14:textId="77777777" w:rsidR="006B2CFE" w:rsidRDefault="00B6511D">
      <w:pPr>
        <w:rPr>
          <w:b/>
        </w:rPr>
      </w:pPr>
      <w:r>
        <w:rPr>
          <w:b/>
        </w:rPr>
        <w:t>xx</w:t>
      </w:r>
      <w:r w:rsidR="006B2CFE">
        <w:rPr>
          <w:b/>
        </w:rPr>
        <w:t xml:space="preserve"> </w:t>
      </w:r>
      <w:r>
        <w:rPr>
          <w:b/>
        </w:rPr>
        <w:t>XXX</w:t>
      </w:r>
      <w:r w:rsidR="006B2CFE">
        <w:rPr>
          <w:b/>
        </w:rPr>
        <w:t xml:space="preserve"> 20</w:t>
      </w:r>
      <w:r>
        <w:rPr>
          <w:b/>
        </w:rPr>
        <w:t>22</w:t>
      </w:r>
      <w:r w:rsidR="006B2CFE">
        <w:rPr>
          <w:b/>
        </w:rPr>
        <w:t>, Mons, Belgium</w:t>
      </w:r>
    </w:p>
    <w:p w14:paraId="0897B545" w14:textId="77777777" w:rsidR="006B2CFE" w:rsidRDefault="006B2CFE">
      <w:r>
        <w:t xml:space="preserve">This </w:t>
      </w:r>
      <w:r>
        <w:rPr>
          <w:rStyle w:val="MIPReferencetoDocumentsChar"/>
          <w:i w:val="0"/>
          <w:iCs/>
        </w:rPr>
        <w:t xml:space="preserve">MIP and </w:t>
      </w:r>
      <w:r>
        <w:t>NATO</w:t>
      </w:r>
      <w:r w:rsidR="00B6511D">
        <w:t xml:space="preserve"> </w:t>
      </w:r>
      <w:r>
        <w:rPr>
          <w:rStyle w:val="MIPReferencetoDocumentsChar"/>
          <w:i w:val="0"/>
          <w:iCs/>
        </w:rPr>
        <w:t xml:space="preserve">MOA </w:t>
      </w:r>
      <w:r>
        <w:t xml:space="preserve">has been reviewed and is hereby approved by </w:t>
      </w:r>
      <w:r w:rsidR="002166E8">
        <w:t xml:space="preserve">the following </w:t>
      </w:r>
      <w:r>
        <w:t xml:space="preserve">organisations.  </w:t>
      </w:r>
    </w:p>
    <w:p w14:paraId="3F11DB5A" w14:textId="77777777" w:rsidR="006B2CFE" w:rsidRDefault="006B2CFE"/>
    <w:p w14:paraId="2B18E9E2" w14:textId="77777777" w:rsidR="005F7476" w:rsidRDefault="005F7476"/>
    <w:p w14:paraId="75D142F0" w14:textId="77777777" w:rsidR="006B2CFE" w:rsidRDefault="006B2CFE" w:rsidP="002166E8">
      <w:pPr>
        <w:pStyle w:val="NATONormal"/>
        <w:keepNext/>
        <w:tabs>
          <w:tab w:val="left" w:pos="3119"/>
          <w:tab w:val="left" w:pos="6804"/>
        </w:tabs>
        <w:spacing w:line="360" w:lineRule="auto"/>
        <w:ind w:right="-569"/>
        <w:rPr>
          <w:rFonts w:ascii="Times New Roman" w:hAnsi="Times New Roman"/>
          <w:szCs w:val="24"/>
          <w:lang w:eastAsia="es-ES"/>
        </w:rPr>
      </w:pPr>
      <w:r>
        <w:rPr>
          <w:rFonts w:ascii="Times New Roman" w:hAnsi="Times New Roman"/>
          <w:szCs w:val="24"/>
          <w:lang w:eastAsia="es-ES"/>
        </w:rPr>
        <w:t>_____________________</w:t>
      </w:r>
      <w:r>
        <w:rPr>
          <w:rFonts w:ascii="Times New Roman" w:hAnsi="Times New Roman"/>
          <w:szCs w:val="24"/>
          <w:lang w:eastAsia="es-ES"/>
        </w:rPr>
        <w:tab/>
        <w:t>_________________________</w:t>
      </w:r>
      <w:r w:rsidR="005F7476">
        <w:rPr>
          <w:rFonts w:ascii="Times New Roman" w:hAnsi="Times New Roman"/>
          <w:szCs w:val="24"/>
          <w:lang w:eastAsia="es-ES"/>
        </w:rPr>
        <w:t xml:space="preserve">          </w:t>
      </w:r>
      <w:r w:rsidR="007D0C54">
        <w:rPr>
          <w:rFonts w:ascii="Times New Roman" w:hAnsi="Times New Roman"/>
          <w:szCs w:val="24"/>
          <w:lang w:eastAsia="es-ES"/>
        </w:rPr>
        <w:t>____________</w:t>
      </w:r>
      <w:r w:rsidR="007B2066">
        <w:rPr>
          <w:rFonts w:ascii="Times New Roman" w:hAnsi="Times New Roman"/>
          <w:szCs w:val="24"/>
          <w:lang w:eastAsia="es-ES"/>
        </w:rPr>
        <w:t>______</w:t>
      </w:r>
      <w:r w:rsidR="007D0C54">
        <w:rPr>
          <w:rFonts w:ascii="Times New Roman" w:hAnsi="Times New Roman"/>
          <w:szCs w:val="24"/>
          <w:lang w:eastAsia="es-ES"/>
        </w:rPr>
        <w:t>____</w:t>
      </w:r>
    </w:p>
    <w:p w14:paraId="7801E818" w14:textId="2608200D" w:rsidR="006B2CFE" w:rsidRDefault="006B2CFE" w:rsidP="002166E8">
      <w:pPr>
        <w:pStyle w:val="NATONormal"/>
        <w:keepNext/>
        <w:tabs>
          <w:tab w:val="left" w:pos="3119"/>
          <w:tab w:val="left" w:pos="6804"/>
        </w:tabs>
        <w:spacing w:line="360" w:lineRule="auto"/>
        <w:ind w:right="-569"/>
        <w:rPr>
          <w:rFonts w:ascii="Times New Roman" w:hAnsi="Times New Roman"/>
          <w:szCs w:val="24"/>
          <w:lang w:eastAsia="es-ES"/>
        </w:rPr>
      </w:pPr>
      <w:r>
        <w:rPr>
          <w:rFonts w:ascii="Times New Roman" w:hAnsi="Times New Roman"/>
          <w:szCs w:val="24"/>
          <w:lang w:eastAsia="es-ES"/>
        </w:rPr>
        <w:t xml:space="preserve">MIP </w:t>
      </w:r>
      <w:r w:rsidR="007D0C54">
        <w:rPr>
          <w:rFonts w:ascii="Times New Roman" w:hAnsi="Times New Roman"/>
          <w:szCs w:val="24"/>
          <w:lang w:eastAsia="es-ES"/>
        </w:rPr>
        <w:t>MSG Chairperson</w:t>
      </w:r>
      <w:r>
        <w:rPr>
          <w:rFonts w:ascii="Times New Roman" w:hAnsi="Times New Roman"/>
          <w:szCs w:val="24"/>
          <w:lang w:eastAsia="es-ES"/>
        </w:rPr>
        <w:tab/>
      </w:r>
      <w:r w:rsidR="005F7476">
        <w:rPr>
          <w:rFonts w:ascii="Times New Roman" w:hAnsi="Times New Roman"/>
          <w:szCs w:val="24"/>
          <w:lang w:eastAsia="es-ES"/>
        </w:rPr>
        <w:t xml:space="preserve">NATO MCSB Chairperson                NATO C3 </w:t>
      </w:r>
      <w:r w:rsidR="00475B09">
        <w:rPr>
          <w:rFonts w:ascii="Times New Roman" w:hAnsi="Times New Roman"/>
          <w:szCs w:val="24"/>
          <w:lang w:eastAsia="es-ES"/>
        </w:rPr>
        <w:t>Board</w:t>
      </w:r>
      <w:r w:rsidR="005F7476">
        <w:rPr>
          <w:rFonts w:ascii="Times New Roman" w:hAnsi="Times New Roman"/>
          <w:szCs w:val="24"/>
          <w:lang w:eastAsia="es-ES"/>
        </w:rPr>
        <w:t xml:space="preserve"> Chairperson </w:t>
      </w:r>
    </w:p>
    <w:p w14:paraId="7C31EB1C" w14:textId="77777777" w:rsidR="006B2CFE" w:rsidRDefault="006B2CFE">
      <w:pPr>
        <w:pStyle w:val="NATONormal"/>
        <w:keepNext/>
        <w:spacing w:line="360" w:lineRule="auto"/>
        <w:rPr>
          <w:rFonts w:ascii="Times New Roman" w:hAnsi="Times New Roman"/>
          <w:szCs w:val="24"/>
          <w:lang w:eastAsia="es-ES"/>
        </w:rPr>
      </w:pPr>
    </w:p>
    <w:p w14:paraId="22157DE5" w14:textId="77777777" w:rsidR="006B2CFE" w:rsidRDefault="006B2CFE" w:rsidP="002166E8">
      <w:pPr>
        <w:tabs>
          <w:tab w:val="left" w:pos="3645"/>
        </w:tabs>
      </w:pPr>
      <w:r>
        <w:lastRenderedPageBreak/>
        <w:tab/>
        <w:t>TABLE OF CONTENTS</w:t>
      </w:r>
    </w:p>
    <w:p w14:paraId="2D8B833F" w14:textId="77777777" w:rsidR="006B2CFE" w:rsidRDefault="006B2CFE">
      <w:r>
        <w:t>___________________________________________________________________________</w:t>
      </w:r>
    </w:p>
    <w:p w14:paraId="5C36E58C" w14:textId="77777777" w:rsidR="006B2CFE" w:rsidRDefault="006B2CFE">
      <w:r>
        <w:t>SECTION</w:t>
      </w:r>
      <w:r>
        <w:tab/>
      </w:r>
      <w:r>
        <w:tab/>
        <w:t>TITLE</w:t>
      </w:r>
      <w:r>
        <w:tab/>
      </w:r>
      <w:r>
        <w:tab/>
      </w:r>
      <w:r>
        <w:tab/>
      </w:r>
      <w:r>
        <w:tab/>
      </w:r>
      <w:r>
        <w:tab/>
      </w:r>
      <w:r>
        <w:tab/>
      </w:r>
      <w:r>
        <w:tab/>
      </w:r>
      <w:r>
        <w:tab/>
        <w:t>PAGE</w:t>
      </w:r>
    </w:p>
    <w:p w14:paraId="411107A6" w14:textId="77777777" w:rsidR="006B2CFE" w:rsidRDefault="006B2CFE">
      <w:r>
        <w:t>___________________________________________________________________________</w:t>
      </w:r>
    </w:p>
    <w:p w14:paraId="1BE239F7" w14:textId="220C721F" w:rsidR="00015F04" w:rsidRDefault="006B2CFE" w:rsidP="006733F5">
      <w:pPr>
        <w:pStyle w:val="TOC1"/>
        <w:rPr>
          <w:rFonts w:asciiTheme="minorHAnsi" w:eastAsiaTheme="minorEastAsia" w:hAnsiTheme="minorHAnsi" w:cstheme="minorBidi"/>
          <w:noProof/>
          <w:sz w:val="24"/>
          <w:lang w:val="de-DE" w:eastAsia="de-DE"/>
        </w:rPr>
      </w:pPr>
      <w:r>
        <w:fldChar w:fldCharType="begin"/>
      </w:r>
      <w:r>
        <w:instrText xml:space="preserve"> TOC \o "1-3" \h \z \t "Heading 8,1,Heading 9,2" </w:instrText>
      </w:r>
      <w:r>
        <w:fldChar w:fldCharType="separate"/>
      </w:r>
      <w:hyperlink w:anchor="_Toc114045231" w:history="1">
        <w:r w:rsidR="00015F04" w:rsidRPr="00906CF1">
          <w:rPr>
            <w:rStyle w:val="Hyperlink"/>
            <w:noProof/>
          </w:rPr>
          <w:t>1</w:t>
        </w:r>
        <w:r w:rsidR="00015F04">
          <w:rPr>
            <w:rFonts w:asciiTheme="minorHAnsi" w:eastAsiaTheme="minorEastAsia" w:hAnsiTheme="minorHAnsi" w:cstheme="minorBidi"/>
            <w:noProof/>
            <w:sz w:val="24"/>
            <w:lang w:val="de-DE" w:eastAsia="de-DE"/>
          </w:rPr>
          <w:tab/>
        </w:r>
        <w:r w:rsidR="00015F04" w:rsidRPr="00906CF1">
          <w:rPr>
            <w:rStyle w:val="Hyperlink"/>
            <w:noProof/>
          </w:rPr>
          <w:t>PURPOSE</w:t>
        </w:r>
        <w:r w:rsidR="00015F04">
          <w:rPr>
            <w:noProof/>
            <w:webHidden/>
          </w:rPr>
          <w:tab/>
        </w:r>
        <w:r w:rsidR="00015F04">
          <w:rPr>
            <w:noProof/>
            <w:webHidden/>
          </w:rPr>
          <w:fldChar w:fldCharType="begin"/>
        </w:r>
        <w:r w:rsidR="00015F04">
          <w:rPr>
            <w:noProof/>
            <w:webHidden/>
          </w:rPr>
          <w:instrText xml:space="preserve"> PAGEREF _Toc114045231 \h </w:instrText>
        </w:r>
        <w:r w:rsidR="00015F04">
          <w:rPr>
            <w:noProof/>
            <w:webHidden/>
          </w:rPr>
        </w:r>
        <w:r w:rsidR="00015F04">
          <w:rPr>
            <w:noProof/>
            <w:webHidden/>
          </w:rPr>
          <w:fldChar w:fldCharType="separate"/>
        </w:r>
        <w:r w:rsidR="009551CA">
          <w:rPr>
            <w:noProof/>
            <w:webHidden/>
          </w:rPr>
          <w:t>3</w:t>
        </w:r>
        <w:r w:rsidR="00015F04">
          <w:rPr>
            <w:noProof/>
            <w:webHidden/>
          </w:rPr>
          <w:fldChar w:fldCharType="end"/>
        </w:r>
      </w:hyperlink>
    </w:p>
    <w:p w14:paraId="50D67FB0" w14:textId="35851DF3" w:rsidR="00015F04" w:rsidRDefault="00000000" w:rsidP="006733F5">
      <w:pPr>
        <w:pStyle w:val="TOC1"/>
        <w:rPr>
          <w:rFonts w:asciiTheme="minorHAnsi" w:eastAsiaTheme="minorEastAsia" w:hAnsiTheme="minorHAnsi" w:cstheme="minorBidi"/>
          <w:noProof/>
          <w:sz w:val="24"/>
          <w:lang w:val="de-DE" w:eastAsia="de-DE"/>
        </w:rPr>
      </w:pPr>
      <w:hyperlink w:anchor="_Toc114045232" w:history="1">
        <w:r w:rsidR="00015F04" w:rsidRPr="00906CF1">
          <w:rPr>
            <w:rStyle w:val="Hyperlink"/>
            <w:noProof/>
          </w:rPr>
          <w:t>2</w:t>
        </w:r>
        <w:r w:rsidR="00015F04">
          <w:rPr>
            <w:rFonts w:asciiTheme="minorHAnsi" w:eastAsiaTheme="minorEastAsia" w:hAnsiTheme="minorHAnsi" w:cstheme="minorBidi"/>
            <w:noProof/>
            <w:sz w:val="24"/>
            <w:lang w:val="de-DE" w:eastAsia="de-DE"/>
          </w:rPr>
          <w:tab/>
        </w:r>
        <w:r w:rsidR="00015F04" w:rsidRPr="00906CF1">
          <w:rPr>
            <w:rStyle w:val="Hyperlink"/>
            <w:noProof/>
          </w:rPr>
          <w:t>ORGANISATION AND RESPONSIBILITIES</w:t>
        </w:r>
        <w:r w:rsidR="00015F04">
          <w:rPr>
            <w:noProof/>
            <w:webHidden/>
          </w:rPr>
          <w:tab/>
        </w:r>
        <w:r w:rsidR="00015F04">
          <w:rPr>
            <w:noProof/>
            <w:webHidden/>
          </w:rPr>
          <w:fldChar w:fldCharType="begin"/>
        </w:r>
        <w:r w:rsidR="00015F04">
          <w:rPr>
            <w:noProof/>
            <w:webHidden/>
          </w:rPr>
          <w:instrText xml:space="preserve"> PAGEREF _Toc114045232 \h </w:instrText>
        </w:r>
        <w:r w:rsidR="00015F04">
          <w:rPr>
            <w:noProof/>
            <w:webHidden/>
          </w:rPr>
        </w:r>
        <w:r w:rsidR="00015F04">
          <w:rPr>
            <w:noProof/>
            <w:webHidden/>
          </w:rPr>
          <w:fldChar w:fldCharType="separate"/>
        </w:r>
        <w:r w:rsidR="009551CA">
          <w:rPr>
            <w:noProof/>
            <w:webHidden/>
          </w:rPr>
          <w:t>4</w:t>
        </w:r>
        <w:r w:rsidR="00015F04">
          <w:rPr>
            <w:noProof/>
            <w:webHidden/>
          </w:rPr>
          <w:fldChar w:fldCharType="end"/>
        </w:r>
      </w:hyperlink>
    </w:p>
    <w:p w14:paraId="4FED5D4D" w14:textId="6280A1EA"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33" w:history="1">
        <w:r w:rsidR="00015F04" w:rsidRPr="00906CF1">
          <w:rPr>
            <w:rStyle w:val="Hyperlink"/>
            <w:noProof/>
          </w:rPr>
          <w:t>2.1</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MIP Organisation</w:t>
        </w:r>
        <w:r w:rsidR="00015F04">
          <w:rPr>
            <w:noProof/>
            <w:webHidden/>
          </w:rPr>
          <w:tab/>
        </w:r>
        <w:r w:rsidR="00015F04">
          <w:rPr>
            <w:noProof/>
            <w:webHidden/>
          </w:rPr>
          <w:fldChar w:fldCharType="begin"/>
        </w:r>
        <w:r w:rsidR="00015F04">
          <w:rPr>
            <w:noProof/>
            <w:webHidden/>
          </w:rPr>
          <w:instrText xml:space="preserve"> PAGEREF _Toc114045233 \h </w:instrText>
        </w:r>
        <w:r w:rsidR="00015F04">
          <w:rPr>
            <w:noProof/>
            <w:webHidden/>
          </w:rPr>
        </w:r>
        <w:r w:rsidR="00015F04">
          <w:rPr>
            <w:noProof/>
            <w:webHidden/>
          </w:rPr>
          <w:fldChar w:fldCharType="separate"/>
        </w:r>
        <w:r w:rsidR="009551CA">
          <w:rPr>
            <w:noProof/>
            <w:webHidden/>
          </w:rPr>
          <w:t>4</w:t>
        </w:r>
        <w:r w:rsidR="00015F04">
          <w:rPr>
            <w:noProof/>
            <w:webHidden/>
          </w:rPr>
          <w:fldChar w:fldCharType="end"/>
        </w:r>
      </w:hyperlink>
    </w:p>
    <w:p w14:paraId="60212F0F" w14:textId="5BE9B9D9"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34" w:history="1">
        <w:r w:rsidR="00015F04" w:rsidRPr="00906CF1">
          <w:rPr>
            <w:rStyle w:val="Hyperlink"/>
            <w:noProof/>
          </w:rPr>
          <w:t>2.2</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NATO MCSB Organisation</w:t>
        </w:r>
        <w:r w:rsidR="00015F04">
          <w:rPr>
            <w:noProof/>
            <w:webHidden/>
          </w:rPr>
          <w:tab/>
        </w:r>
        <w:r w:rsidR="00015F04">
          <w:rPr>
            <w:noProof/>
            <w:webHidden/>
          </w:rPr>
          <w:fldChar w:fldCharType="begin"/>
        </w:r>
        <w:r w:rsidR="00015F04">
          <w:rPr>
            <w:noProof/>
            <w:webHidden/>
          </w:rPr>
          <w:instrText xml:space="preserve"> PAGEREF _Toc114045234 \h </w:instrText>
        </w:r>
        <w:r w:rsidR="00015F04">
          <w:rPr>
            <w:noProof/>
            <w:webHidden/>
          </w:rPr>
        </w:r>
        <w:r w:rsidR="00015F04">
          <w:rPr>
            <w:noProof/>
            <w:webHidden/>
          </w:rPr>
          <w:fldChar w:fldCharType="separate"/>
        </w:r>
        <w:r w:rsidR="009551CA">
          <w:rPr>
            <w:noProof/>
            <w:webHidden/>
          </w:rPr>
          <w:t>6</w:t>
        </w:r>
        <w:r w:rsidR="00015F04">
          <w:rPr>
            <w:noProof/>
            <w:webHidden/>
          </w:rPr>
          <w:fldChar w:fldCharType="end"/>
        </w:r>
      </w:hyperlink>
    </w:p>
    <w:p w14:paraId="7417355A" w14:textId="2BBED817"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35" w:history="1">
        <w:r w:rsidR="00015F04" w:rsidRPr="00906CF1">
          <w:rPr>
            <w:rStyle w:val="Hyperlink"/>
            <w:noProof/>
          </w:rPr>
          <w:t>2.3</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MIP-NATO Management Board</w:t>
        </w:r>
        <w:r w:rsidR="00015F04">
          <w:rPr>
            <w:noProof/>
            <w:webHidden/>
          </w:rPr>
          <w:tab/>
        </w:r>
        <w:r w:rsidR="00015F04">
          <w:rPr>
            <w:noProof/>
            <w:webHidden/>
          </w:rPr>
          <w:fldChar w:fldCharType="begin"/>
        </w:r>
        <w:r w:rsidR="00015F04">
          <w:rPr>
            <w:noProof/>
            <w:webHidden/>
          </w:rPr>
          <w:instrText xml:space="preserve"> PAGEREF _Toc114045235 \h </w:instrText>
        </w:r>
        <w:r w:rsidR="00015F04">
          <w:rPr>
            <w:noProof/>
            <w:webHidden/>
          </w:rPr>
        </w:r>
        <w:r w:rsidR="00015F04">
          <w:rPr>
            <w:noProof/>
            <w:webHidden/>
          </w:rPr>
          <w:fldChar w:fldCharType="separate"/>
        </w:r>
        <w:r w:rsidR="009551CA">
          <w:rPr>
            <w:noProof/>
            <w:webHidden/>
          </w:rPr>
          <w:t>7</w:t>
        </w:r>
        <w:r w:rsidR="00015F04">
          <w:rPr>
            <w:noProof/>
            <w:webHidden/>
          </w:rPr>
          <w:fldChar w:fldCharType="end"/>
        </w:r>
      </w:hyperlink>
    </w:p>
    <w:p w14:paraId="3966B4E8" w14:textId="6B439945"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36" w:history="1">
        <w:r w:rsidR="00015F04" w:rsidRPr="00906CF1">
          <w:rPr>
            <w:rStyle w:val="Hyperlink"/>
            <w:noProof/>
          </w:rPr>
          <w:t>2.4</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Responsibilities</w:t>
        </w:r>
        <w:r w:rsidR="00015F04">
          <w:rPr>
            <w:noProof/>
            <w:webHidden/>
          </w:rPr>
          <w:tab/>
        </w:r>
        <w:r w:rsidR="00015F04">
          <w:rPr>
            <w:noProof/>
            <w:webHidden/>
          </w:rPr>
          <w:fldChar w:fldCharType="begin"/>
        </w:r>
        <w:r w:rsidR="00015F04">
          <w:rPr>
            <w:noProof/>
            <w:webHidden/>
          </w:rPr>
          <w:instrText xml:space="preserve"> PAGEREF _Toc114045236 \h </w:instrText>
        </w:r>
        <w:r w:rsidR="00015F04">
          <w:rPr>
            <w:noProof/>
            <w:webHidden/>
          </w:rPr>
        </w:r>
        <w:r w:rsidR="00015F04">
          <w:rPr>
            <w:noProof/>
            <w:webHidden/>
          </w:rPr>
          <w:fldChar w:fldCharType="separate"/>
        </w:r>
        <w:r w:rsidR="009551CA">
          <w:rPr>
            <w:noProof/>
            <w:webHidden/>
          </w:rPr>
          <w:t>7</w:t>
        </w:r>
        <w:r w:rsidR="00015F04">
          <w:rPr>
            <w:noProof/>
            <w:webHidden/>
          </w:rPr>
          <w:fldChar w:fldCharType="end"/>
        </w:r>
      </w:hyperlink>
    </w:p>
    <w:p w14:paraId="343701D2" w14:textId="1B5BD831" w:rsidR="00015F04" w:rsidRDefault="00000000">
      <w:pPr>
        <w:pStyle w:val="TOC3"/>
        <w:tabs>
          <w:tab w:val="left" w:pos="1200"/>
          <w:tab w:val="right" w:leader="dot" w:pos="9060"/>
        </w:tabs>
        <w:rPr>
          <w:rFonts w:asciiTheme="minorHAnsi" w:eastAsiaTheme="minorEastAsia" w:hAnsiTheme="minorHAnsi" w:cstheme="minorBidi"/>
          <w:i w:val="0"/>
          <w:noProof/>
          <w:sz w:val="24"/>
          <w:lang w:val="de-DE" w:eastAsia="de-DE"/>
        </w:rPr>
      </w:pPr>
      <w:hyperlink w:anchor="_Toc114045237" w:history="1">
        <w:r w:rsidR="00015F04" w:rsidRPr="00906CF1">
          <w:rPr>
            <w:rStyle w:val="Hyperlink"/>
            <w:noProof/>
          </w:rPr>
          <w:t>2.4.1</w:t>
        </w:r>
        <w:r w:rsidR="00015F04">
          <w:rPr>
            <w:rFonts w:asciiTheme="minorHAnsi" w:eastAsiaTheme="minorEastAsia" w:hAnsiTheme="minorHAnsi" w:cstheme="minorBidi"/>
            <w:i w:val="0"/>
            <w:noProof/>
            <w:sz w:val="24"/>
            <w:lang w:val="de-DE" w:eastAsia="de-DE"/>
          </w:rPr>
          <w:tab/>
        </w:r>
        <w:r w:rsidR="00015F04" w:rsidRPr="00906CF1">
          <w:rPr>
            <w:rStyle w:val="Hyperlink"/>
            <w:noProof/>
          </w:rPr>
          <w:t>NATO</w:t>
        </w:r>
        <w:r w:rsidR="00015F04">
          <w:rPr>
            <w:noProof/>
            <w:webHidden/>
          </w:rPr>
          <w:tab/>
        </w:r>
        <w:r w:rsidR="00015F04">
          <w:rPr>
            <w:noProof/>
            <w:webHidden/>
          </w:rPr>
          <w:fldChar w:fldCharType="begin"/>
        </w:r>
        <w:r w:rsidR="00015F04">
          <w:rPr>
            <w:noProof/>
            <w:webHidden/>
          </w:rPr>
          <w:instrText xml:space="preserve"> PAGEREF _Toc114045237 \h </w:instrText>
        </w:r>
        <w:r w:rsidR="00015F04">
          <w:rPr>
            <w:noProof/>
            <w:webHidden/>
          </w:rPr>
        </w:r>
        <w:r w:rsidR="00015F04">
          <w:rPr>
            <w:noProof/>
            <w:webHidden/>
          </w:rPr>
          <w:fldChar w:fldCharType="separate"/>
        </w:r>
        <w:r w:rsidR="009551CA">
          <w:rPr>
            <w:noProof/>
            <w:webHidden/>
          </w:rPr>
          <w:t>7</w:t>
        </w:r>
        <w:r w:rsidR="00015F04">
          <w:rPr>
            <w:noProof/>
            <w:webHidden/>
          </w:rPr>
          <w:fldChar w:fldCharType="end"/>
        </w:r>
      </w:hyperlink>
    </w:p>
    <w:p w14:paraId="3D4DB174" w14:textId="2D818779" w:rsidR="00015F04" w:rsidRDefault="00000000">
      <w:pPr>
        <w:pStyle w:val="TOC3"/>
        <w:tabs>
          <w:tab w:val="left" w:pos="1200"/>
          <w:tab w:val="right" w:leader="dot" w:pos="9060"/>
        </w:tabs>
        <w:rPr>
          <w:rFonts w:asciiTheme="minorHAnsi" w:eastAsiaTheme="minorEastAsia" w:hAnsiTheme="minorHAnsi" w:cstheme="minorBidi"/>
          <w:i w:val="0"/>
          <w:noProof/>
          <w:sz w:val="24"/>
          <w:lang w:val="de-DE" w:eastAsia="de-DE"/>
        </w:rPr>
      </w:pPr>
      <w:hyperlink w:anchor="_Toc114045238" w:history="1">
        <w:r w:rsidR="00015F04" w:rsidRPr="00906CF1">
          <w:rPr>
            <w:rStyle w:val="Hyperlink"/>
            <w:noProof/>
          </w:rPr>
          <w:t>2.4.2</w:t>
        </w:r>
        <w:r w:rsidR="00015F04">
          <w:rPr>
            <w:rFonts w:asciiTheme="minorHAnsi" w:eastAsiaTheme="minorEastAsia" w:hAnsiTheme="minorHAnsi" w:cstheme="minorBidi"/>
            <w:i w:val="0"/>
            <w:noProof/>
            <w:sz w:val="24"/>
            <w:lang w:val="de-DE" w:eastAsia="de-DE"/>
          </w:rPr>
          <w:tab/>
        </w:r>
        <w:r w:rsidR="00015F04" w:rsidRPr="00906CF1">
          <w:rPr>
            <w:rStyle w:val="Hyperlink"/>
            <w:noProof/>
          </w:rPr>
          <w:t>MIP</w:t>
        </w:r>
        <w:r w:rsidR="00015F04">
          <w:rPr>
            <w:noProof/>
            <w:webHidden/>
          </w:rPr>
          <w:tab/>
        </w:r>
        <w:r w:rsidR="00015F04">
          <w:rPr>
            <w:noProof/>
            <w:webHidden/>
          </w:rPr>
          <w:fldChar w:fldCharType="begin"/>
        </w:r>
        <w:r w:rsidR="00015F04">
          <w:rPr>
            <w:noProof/>
            <w:webHidden/>
          </w:rPr>
          <w:instrText xml:space="preserve"> PAGEREF _Toc114045238 \h </w:instrText>
        </w:r>
        <w:r w:rsidR="00015F04">
          <w:rPr>
            <w:noProof/>
            <w:webHidden/>
          </w:rPr>
        </w:r>
        <w:r w:rsidR="00015F04">
          <w:rPr>
            <w:noProof/>
            <w:webHidden/>
          </w:rPr>
          <w:fldChar w:fldCharType="separate"/>
        </w:r>
        <w:r w:rsidR="009551CA">
          <w:rPr>
            <w:noProof/>
            <w:webHidden/>
          </w:rPr>
          <w:t>8</w:t>
        </w:r>
        <w:r w:rsidR="00015F04">
          <w:rPr>
            <w:noProof/>
            <w:webHidden/>
          </w:rPr>
          <w:fldChar w:fldCharType="end"/>
        </w:r>
      </w:hyperlink>
    </w:p>
    <w:p w14:paraId="689D72A6" w14:textId="5D370539" w:rsidR="00015F04" w:rsidRDefault="00000000">
      <w:pPr>
        <w:pStyle w:val="TOC3"/>
        <w:tabs>
          <w:tab w:val="left" w:pos="1200"/>
          <w:tab w:val="right" w:leader="dot" w:pos="9060"/>
        </w:tabs>
        <w:rPr>
          <w:rFonts w:asciiTheme="minorHAnsi" w:eastAsiaTheme="minorEastAsia" w:hAnsiTheme="minorHAnsi" w:cstheme="minorBidi"/>
          <w:i w:val="0"/>
          <w:noProof/>
          <w:sz w:val="24"/>
          <w:lang w:val="de-DE" w:eastAsia="de-DE"/>
        </w:rPr>
      </w:pPr>
      <w:hyperlink w:anchor="_Toc114045239" w:history="1">
        <w:r w:rsidR="00015F04" w:rsidRPr="00906CF1">
          <w:rPr>
            <w:rStyle w:val="Hyperlink"/>
            <w:noProof/>
          </w:rPr>
          <w:t>2.4.3</w:t>
        </w:r>
        <w:r w:rsidR="00015F04">
          <w:rPr>
            <w:rFonts w:asciiTheme="minorHAnsi" w:eastAsiaTheme="minorEastAsia" w:hAnsiTheme="minorHAnsi" w:cstheme="minorBidi"/>
            <w:i w:val="0"/>
            <w:noProof/>
            <w:sz w:val="24"/>
            <w:lang w:val="de-DE" w:eastAsia="de-DE"/>
          </w:rPr>
          <w:tab/>
        </w:r>
        <w:r w:rsidR="00015F04" w:rsidRPr="00906CF1">
          <w:rPr>
            <w:rStyle w:val="Hyperlink"/>
            <w:noProof/>
          </w:rPr>
          <w:t>MIP-NATO Management Board</w:t>
        </w:r>
        <w:r w:rsidR="00015F04">
          <w:rPr>
            <w:noProof/>
            <w:webHidden/>
          </w:rPr>
          <w:tab/>
        </w:r>
        <w:r w:rsidR="00015F04">
          <w:rPr>
            <w:noProof/>
            <w:webHidden/>
          </w:rPr>
          <w:fldChar w:fldCharType="begin"/>
        </w:r>
        <w:r w:rsidR="00015F04">
          <w:rPr>
            <w:noProof/>
            <w:webHidden/>
          </w:rPr>
          <w:instrText xml:space="preserve"> PAGEREF _Toc114045239 \h </w:instrText>
        </w:r>
        <w:r w:rsidR="00015F04">
          <w:rPr>
            <w:noProof/>
            <w:webHidden/>
          </w:rPr>
        </w:r>
        <w:r w:rsidR="00015F04">
          <w:rPr>
            <w:noProof/>
            <w:webHidden/>
          </w:rPr>
          <w:fldChar w:fldCharType="separate"/>
        </w:r>
        <w:r w:rsidR="009551CA">
          <w:rPr>
            <w:noProof/>
            <w:webHidden/>
          </w:rPr>
          <w:t>8</w:t>
        </w:r>
        <w:r w:rsidR="00015F04">
          <w:rPr>
            <w:noProof/>
            <w:webHidden/>
          </w:rPr>
          <w:fldChar w:fldCharType="end"/>
        </w:r>
      </w:hyperlink>
    </w:p>
    <w:p w14:paraId="7B443D64" w14:textId="7FC647CB" w:rsidR="00015F04" w:rsidRDefault="00000000" w:rsidP="006733F5">
      <w:pPr>
        <w:pStyle w:val="TOC1"/>
        <w:rPr>
          <w:rFonts w:asciiTheme="minorHAnsi" w:eastAsiaTheme="minorEastAsia" w:hAnsiTheme="minorHAnsi" w:cstheme="minorBidi"/>
          <w:noProof/>
          <w:sz w:val="24"/>
          <w:lang w:val="de-DE" w:eastAsia="de-DE"/>
        </w:rPr>
      </w:pPr>
      <w:hyperlink w:anchor="_Toc114045240" w:history="1">
        <w:r w:rsidR="00015F04" w:rsidRPr="00906CF1">
          <w:rPr>
            <w:rStyle w:val="Hyperlink"/>
            <w:noProof/>
          </w:rPr>
          <w:t>3</w:t>
        </w:r>
        <w:r w:rsidR="00015F04">
          <w:rPr>
            <w:rFonts w:asciiTheme="minorHAnsi" w:eastAsiaTheme="minorEastAsia" w:hAnsiTheme="minorHAnsi" w:cstheme="minorBidi"/>
            <w:noProof/>
            <w:sz w:val="24"/>
            <w:lang w:val="de-DE" w:eastAsia="de-DE"/>
          </w:rPr>
          <w:tab/>
        </w:r>
        <w:r w:rsidR="00015F04" w:rsidRPr="00906CF1">
          <w:rPr>
            <w:rStyle w:val="Hyperlink"/>
            <w:noProof/>
          </w:rPr>
          <w:t>MIM as Contribution to the CXCSRM</w:t>
        </w:r>
        <w:r w:rsidR="00015F04">
          <w:rPr>
            <w:noProof/>
            <w:webHidden/>
          </w:rPr>
          <w:tab/>
        </w:r>
        <w:r w:rsidR="00015F04">
          <w:rPr>
            <w:noProof/>
            <w:webHidden/>
          </w:rPr>
          <w:fldChar w:fldCharType="begin"/>
        </w:r>
        <w:r w:rsidR="00015F04">
          <w:rPr>
            <w:noProof/>
            <w:webHidden/>
          </w:rPr>
          <w:instrText xml:space="preserve"> PAGEREF _Toc114045240 \h </w:instrText>
        </w:r>
        <w:r w:rsidR="00015F04">
          <w:rPr>
            <w:noProof/>
            <w:webHidden/>
          </w:rPr>
        </w:r>
        <w:r w:rsidR="00015F04">
          <w:rPr>
            <w:noProof/>
            <w:webHidden/>
          </w:rPr>
          <w:fldChar w:fldCharType="separate"/>
        </w:r>
        <w:r w:rsidR="009551CA">
          <w:rPr>
            <w:noProof/>
            <w:webHidden/>
          </w:rPr>
          <w:t>10</w:t>
        </w:r>
        <w:r w:rsidR="00015F04">
          <w:rPr>
            <w:noProof/>
            <w:webHidden/>
          </w:rPr>
          <w:fldChar w:fldCharType="end"/>
        </w:r>
      </w:hyperlink>
    </w:p>
    <w:p w14:paraId="03F42589" w14:textId="7C12A97C"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41" w:history="1">
        <w:r w:rsidR="00015F04" w:rsidRPr="00906CF1">
          <w:rPr>
            <w:rStyle w:val="Hyperlink"/>
            <w:noProof/>
          </w:rPr>
          <w:t>3.1</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Stakeholders</w:t>
        </w:r>
        <w:r w:rsidR="00015F04">
          <w:rPr>
            <w:noProof/>
            <w:webHidden/>
          </w:rPr>
          <w:tab/>
        </w:r>
        <w:r w:rsidR="00015F04">
          <w:rPr>
            <w:noProof/>
            <w:webHidden/>
          </w:rPr>
          <w:fldChar w:fldCharType="begin"/>
        </w:r>
        <w:r w:rsidR="00015F04">
          <w:rPr>
            <w:noProof/>
            <w:webHidden/>
          </w:rPr>
          <w:instrText xml:space="preserve"> PAGEREF _Toc114045241 \h </w:instrText>
        </w:r>
        <w:r w:rsidR="00015F04">
          <w:rPr>
            <w:noProof/>
            <w:webHidden/>
          </w:rPr>
        </w:r>
        <w:r w:rsidR="00015F04">
          <w:rPr>
            <w:noProof/>
            <w:webHidden/>
          </w:rPr>
          <w:fldChar w:fldCharType="separate"/>
        </w:r>
        <w:r w:rsidR="009551CA">
          <w:rPr>
            <w:noProof/>
            <w:webHidden/>
          </w:rPr>
          <w:t>10</w:t>
        </w:r>
        <w:r w:rsidR="00015F04">
          <w:rPr>
            <w:noProof/>
            <w:webHidden/>
          </w:rPr>
          <w:fldChar w:fldCharType="end"/>
        </w:r>
      </w:hyperlink>
    </w:p>
    <w:p w14:paraId="4850A427" w14:textId="22D03480"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42" w:history="1">
        <w:r w:rsidR="00015F04" w:rsidRPr="00906CF1">
          <w:rPr>
            <w:rStyle w:val="Hyperlink"/>
            <w:noProof/>
          </w:rPr>
          <w:t>3.2</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Definition</w:t>
        </w:r>
        <w:r w:rsidR="00015F04">
          <w:rPr>
            <w:noProof/>
            <w:webHidden/>
          </w:rPr>
          <w:tab/>
        </w:r>
        <w:r w:rsidR="00015F04">
          <w:rPr>
            <w:noProof/>
            <w:webHidden/>
          </w:rPr>
          <w:fldChar w:fldCharType="begin"/>
        </w:r>
        <w:r w:rsidR="00015F04">
          <w:rPr>
            <w:noProof/>
            <w:webHidden/>
          </w:rPr>
          <w:instrText xml:space="preserve"> PAGEREF _Toc114045242 \h </w:instrText>
        </w:r>
        <w:r w:rsidR="00015F04">
          <w:rPr>
            <w:noProof/>
            <w:webHidden/>
          </w:rPr>
        </w:r>
        <w:r w:rsidR="00015F04">
          <w:rPr>
            <w:noProof/>
            <w:webHidden/>
          </w:rPr>
          <w:fldChar w:fldCharType="separate"/>
        </w:r>
        <w:r w:rsidR="009551CA">
          <w:rPr>
            <w:noProof/>
            <w:webHidden/>
          </w:rPr>
          <w:t>10</w:t>
        </w:r>
        <w:r w:rsidR="00015F04">
          <w:rPr>
            <w:noProof/>
            <w:webHidden/>
          </w:rPr>
          <w:fldChar w:fldCharType="end"/>
        </w:r>
      </w:hyperlink>
    </w:p>
    <w:p w14:paraId="58B64C86" w14:textId="15CA322F" w:rsidR="00015F04" w:rsidRDefault="00000000" w:rsidP="006733F5">
      <w:pPr>
        <w:pStyle w:val="TOC1"/>
        <w:rPr>
          <w:rFonts w:asciiTheme="minorHAnsi" w:eastAsiaTheme="minorEastAsia" w:hAnsiTheme="minorHAnsi" w:cstheme="minorBidi"/>
          <w:noProof/>
          <w:sz w:val="24"/>
          <w:lang w:val="de-DE" w:eastAsia="de-DE"/>
        </w:rPr>
      </w:pPr>
      <w:hyperlink w:anchor="_Toc114045243" w:history="1">
        <w:r w:rsidR="00015F04" w:rsidRPr="00906CF1">
          <w:rPr>
            <w:rStyle w:val="Hyperlink"/>
            <w:noProof/>
          </w:rPr>
          <w:t>4</w:t>
        </w:r>
        <w:r w:rsidR="00015F04">
          <w:rPr>
            <w:rFonts w:asciiTheme="minorHAnsi" w:eastAsiaTheme="minorEastAsia" w:hAnsiTheme="minorHAnsi" w:cstheme="minorBidi"/>
            <w:noProof/>
            <w:sz w:val="24"/>
            <w:lang w:val="de-DE" w:eastAsia="de-DE"/>
          </w:rPr>
          <w:tab/>
        </w:r>
        <w:r w:rsidR="00015F04" w:rsidRPr="00906CF1">
          <w:rPr>
            <w:rStyle w:val="Hyperlink"/>
            <w:noProof/>
          </w:rPr>
          <w:t>PROGRAMME OF WORK (POW) CXCSRM</w:t>
        </w:r>
        <w:r w:rsidR="00015F04">
          <w:rPr>
            <w:noProof/>
            <w:webHidden/>
          </w:rPr>
          <w:tab/>
        </w:r>
        <w:r w:rsidR="00015F04">
          <w:rPr>
            <w:noProof/>
            <w:webHidden/>
          </w:rPr>
          <w:fldChar w:fldCharType="begin"/>
        </w:r>
        <w:r w:rsidR="00015F04">
          <w:rPr>
            <w:noProof/>
            <w:webHidden/>
          </w:rPr>
          <w:instrText xml:space="preserve"> PAGEREF _Toc114045243 \h </w:instrText>
        </w:r>
        <w:r w:rsidR="00015F04">
          <w:rPr>
            <w:noProof/>
            <w:webHidden/>
          </w:rPr>
        </w:r>
        <w:r w:rsidR="00015F04">
          <w:rPr>
            <w:noProof/>
            <w:webHidden/>
          </w:rPr>
          <w:fldChar w:fldCharType="separate"/>
        </w:r>
        <w:r w:rsidR="009551CA">
          <w:rPr>
            <w:noProof/>
            <w:webHidden/>
          </w:rPr>
          <w:t>11</w:t>
        </w:r>
        <w:r w:rsidR="00015F04">
          <w:rPr>
            <w:noProof/>
            <w:webHidden/>
          </w:rPr>
          <w:fldChar w:fldCharType="end"/>
        </w:r>
      </w:hyperlink>
    </w:p>
    <w:p w14:paraId="64A2A125" w14:textId="767E024F"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44" w:history="1">
        <w:r w:rsidR="00015F04" w:rsidRPr="00906CF1">
          <w:rPr>
            <w:rStyle w:val="Hyperlink"/>
            <w:noProof/>
          </w:rPr>
          <w:t>4.1</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CXCSRM v1.0</w:t>
        </w:r>
        <w:r w:rsidR="00015F04">
          <w:rPr>
            <w:noProof/>
            <w:webHidden/>
          </w:rPr>
          <w:tab/>
        </w:r>
        <w:r w:rsidR="00015F04">
          <w:rPr>
            <w:noProof/>
            <w:webHidden/>
          </w:rPr>
          <w:fldChar w:fldCharType="begin"/>
        </w:r>
        <w:r w:rsidR="00015F04">
          <w:rPr>
            <w:noProof/>
            <w:webHidden/>
          </w:rPr>
          <w:instrText xml:space="preserve"> PAGEREF _Toc114045244 \h </w:instrText>
        </w:r>
        <w:r w:rsidR="00015F04">
          <w:rPr>
            <w:noProof/>
            <w:webHidden/>
          </w:rPr>
        </w:r>
        <w:r w:rsidR="00015F04">
          <w:rPr>
            <w:noProof/>
            <w:webHidden/>
          </w:rPr>
          <w:fldChar w:fldCharType="separate"/>
        </w:r>
        <w:r w:rsidR="009551CA">
          <w:rPr>
            <w:noProof/>
            <w:webHidden/>
          </w:rPr>
          <w:t>11</w:t>
        </w:r>
        <w:r w:rsidR="00015F04">
          <w:rPr>
            <w:noProof/>
            <w:webHidden/>
          </w:rPr>
          <w:fldChar w:fldCharType="end"/>
        </w:r>
      </w:hyperlink>
    </w:p>
    <w:p w14:paraId="4E0CFAEE" w14:textId="1E9D048A"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45" w:history="1">
        <w:r w:rsidR="00015F04" w:rsidRPr="00906CF1">
          <w:rPr>
            <w:rStyle w:val="Hyperlink"/>
            <w:noProof/>
          </w:rPr>
          <w:t>4.2</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CXCSRM Future Versions</w:t>
        </w:r>
        <w:r w:rsidR="00015F04">
          <w:rPr>
            <w:noProof/>
            <w:webHidden/>
          </w:rPr>
          <w:tab/>
        </w:r>
        <w:r w:rsidR="00015F04">
          <w:rPr>
            <w:noProof/>
            <w:webHidden/>
          </w:rPr>
          <w:fldChar w:fldCharType="begin"/>
        </w:r>
        <w:r w:rsidR="00015F04">
          <w:rPr>
            <w:noProof/>
            <w:webHidden/>
          </w:rPr>
          <w:instrText xml:space="preserve"> PAGEREF _Toc114045245 \h </w:instrText>
        </w:r>
        <w:r w:rsidR="00015F04">
          <w:rPr>
            <w:noProof/>
            <w:webHidden/>
          </w:rPr>
        </w:r>
        <w:r w:rsidR="00015F04">
          <w:rPr>
            <w:noProof/>
            <w:webHidden/>
          </w:rPr>
          <w:fldChar w:fldCharType="separate"/>
        </w:r>
        <w:r w:rsidR="009551CA">
          <w:rPr>
            <w:noProof/>
            <w:webHidden/>
          </w:rPr>
          <w:t>11</w:t>
        </w:r>
        <w:r w:rsidR="00015F04">
          <w:rPr>
            <w:noProof/>
            <w:webHidden/>
          </w:rPr>
          <w:fldChar w:fldCharType="end"/>
        </w:r>
      </w:hyperlink>
    </w:p>
    <w:p w14:paraId="63036B47" w14:textId="23EFD915"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46" w:history="1">
        <w:r w:rsidR="00015F04" w:rsidRPr="00906CF1">
          <w:rPr>
            <w:rStyle w:val="Hyperlink"/>
            <w:noProof/>
          </w:rPr>
          <w:t>4.3</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Workflow</w:t>
        </w:r>
        <w:r w:rsidR="00015F04">
          <w:rPr>
            <w:noProof/>
            <w:webHidden/>
          </w:rPr>
          <w:tab/>
        </w:r>
        <w:r w:rsidR="00015F04">
          <w:rPr>
            <w:noProof/>
            <w:webHidden/>
          </w:rPr>
          <w:fldChar w:fldCharType="begin"/>
        </w:r>
        <w:r w:rsidR="00015F04">
          <w:rPr>
            <w:noProof/>
            <w:webHidden/>
          </w:rPr>
          <w:instrText xml:space="preserve"> PAGEREF _Toc114045246 \h </w:instrText>
        </w:r>
        <w:r w:rsidR="00015F04">
          <w:rPr>
            <w:noProof/>
            <w:webHidden/>
          </w:rPr>
        </w:r>
        <w:r w:rsidR="00015F04">
          <w:rPr>
            <w:noProof/>
            <w:webHidden/>
          </w:rPr>
          <w:fldChar w:fldCharType="separate"/>
        </w:r>
        <w:r w:rsidR="009551CA">
          <w:rPr>
            <w:noProof/>
            <w:webHidden/>
          </w:rPr>
          <w:t>11</w:t>
        </w:r>
        <w:r w:rsidR="00015F04">
          <w:rPr>
            <w:noProof/>
            <w:webHidden/>
          </w:rPr>
          <w:fldChar w:fldCharType="end"/>
        </w:r>
      </w:hyperlink>
    </w:p>
    <w:p w14:paraId="15377570" w14:textId="287ACF58" w:rsidR="00015F04" w:rsidRDefault="00000000" w:rsidP="006733F5">
      <w:pPr>
        <w:pStyle w:val="TOC1"/>
        <w:rPr>
          <w:rFonts w:asciiTheme="minorHAnsi" w:eastAsiaTheme="minorEastAsia" w:hAnsiTheme="minorHAnsi" w:cstheme="minorBidi"/>
          <w:noProof/>
          <w:sz w:val="24"/>
          <w:lang w:val="de-DE" w:eastAsia="de-DE"/>
        </w:rPr>
      </w:pPr>
      <w:hyperlink w:anchor="_Toc114045247" w:history="1">
        <w:r w:rsidR="00015F04" w:rsidRPr="00906CF1">
          <w:rPr>
            <w:rStyle w:val="Hyperlink"/>
            <w:noProof/>
          </w:rPr>
          <w:t>5</w:t>
        </w:r>
        <w:r w:rsidR="00015F04">
          <w:rPr>
            <w:rFonts w:asciiTheme="minorHAnsi" w:eastAsiaTheme="minorEastAsia" w:hAnsiTheme="minorHAnsi" w:cstheme="minorBidi"/>
            <w:noProof/>
            <w:sz w:val="24"/>
            <w:lang w:val="de-DE" w:eastAsia="de-DE"/>
          </w:rPr>
          <w:tab/>
        </w:r>
        <w:r w:rsidR="00015F04" w:rsidRPr="00906CF1">
          <w:rPr>
            <w:rStyle w:val="Hyperlink"/>
            <w:noProof/>
          </w:rPr>
          <w:t>MIP-IES</w:t>
        </w:r>
        <w:r w:rsidR="00015F04">
          <w:rPr>
            <w:noProof/>
            <w:webHidden/>
          </w:rPr>
          <w:tab/>
        </w:r>
        <w:r w:rsidR="00015F04">
          <w:rPr>
            <w:noProof/>
            <w:webHidden/>
          </w:rPr>
          <w:fldChar w:fldCharType="begin"/>
        </w:r>
        <w:r w:rsidR="00015F04">
          <w:rPr>
            <w:noProof/>
            <w:webHidden/>
          </w:rPr>
          <w:instrText xml:space="preserve"> PAGEREF _Toc114045247 \h </w:instrText>
        </w:r>
        <w:r w:rsidR="00015F04">
          <w:rPr>
            <w:noProof/>
            <w:webHidden/>
          </w:rPr>
        </w:r>
        <w:r w:rsidR="00015F04">
          <w:rPr>
            <w:noProof/>
            <w:webHidden/>
          </w:rPr>
          <w:fldChar w:fldCharType="separate"/>
        </w:r>
        <w:r w:rsidR="009551CA">
          <w:rPr>
            <w:noProof/>
            <w:webHidden/>
          </w:rPr>
          <w:t>12</w:t>
        </w:r>
        <w:r w:rsidR="00015F04">
          <w:rPr>
            <w:noProof/>
            <w:webHidden/>
          </w:rPr>
          <w:fldChar w:fldCharType="end"/>
        </w:r>
      </w:hyperlink>
    </w:p>
    <w:p w14:paraId="0BA0F9B8" w14:textId="0A712954"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48" w:history="1">
        <w:r w:rsidR="00015F04" w:rsidRPr="00906CF1">
          <w:rPr>
            <w:rStyle w:val="Hyperlink"/>
            <w:noProof/>
          </w:rPr>
          <w:t>5.1</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Stakeholders</w:t>
        </w:r>
        <w:r w:rsidR="00015F04">
          <w:rPr>
            <w:noProof/>
            <w:webHidden/>
          </w:rPr>
          <w:tab/>
        </w:r>
        <w:r w:rsidR="00015F04">
          <w:rPr>
            <w:noProof/>
            <w:webHidden/>
          </w:rPr>
          <w:fldChar w:fldCharType="begin"/>
        </w:r>
        <w:r w:rsidR="00015F04">
          <w:rPr>
            <w:noProof/>
            <w:webHidden/>
          </w:rPr>
          <w:instrText xml:space="preserve"> PAGEREF _Toc114045248 \h </w:instrText>
        </w:r>
        <w:r w:rsidR="00015F04">
          <w:rPr>
            <w:noProof/>
            <w:webHidden/>
          </w:rPr>
        </w:r>
        <w:r w:rsidR="00015F04">
          <w:rPr>
            <w:noProof/>
            <w:webHidden/>
          </w:rPr>
          <w:fldChar w:fldCharType="separate"/>
        </w:r>
        <w:r w:rsidR="009551CA">
          <w:rPr>
            <w:noProof/>
            <w:webHidden/>
          </w:rPr>
          <w:t>12</w:t>
        </w:r>
        <w:r w:rsidR="00015F04">
          <w:rPr>
            <w:noProof/>
            <w:webHidden/>
          </w:rPr>
          <w:fldChar w:fldCharType="end"/>
        </w:r>
      </w:hyperlink>
    </w:p>
    <w:p w14:paraId="3998CBE1" w14:textId="324B447F"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49" w:history="1">
        <w:r w:rsidR="00015F04" w:rsidRPr="00906CF1">
          <w:rPr>
            <w:rStyle w:val="Hyperlink"/>
            <w:noProof/>
          </w:rPr>
          <w:t>5.2</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Definition</w:t>
        </w:r>
        <w:r w:rsidR="00015F04">
          <w:rPr>
            <w:noProof/>
            <w:webHidden/>
          </w:rPr>
          <w:tab/>
        </w:r>
        <w:r w:rsidR="00015F04">
          <w:rPr>
            <w:noProof/>
            <w:webHidden/>
          </w:rPr>
          <w:fldChar w:fldCharType="begin"/>
        </w:r>
        <w:r w:rsidR="00015F04">
          <w:rPr>
            <w:noProof/>
            <w:webHidden/>
          </w:rPr>
          <w:instrText xml:space="preserve"> PAGEREF _Toc114045249 \h </w:instrText>
        </w:r>
        <w:r w:rsidR="00015F04">
          <w:rPr>
            <w:noProof/>
            <w:webHidden/>
          </w:rPr>
        </w:r>
        <w:r w:rsidR="00015F04">
          <w:rPr>
            <w:noProof/>
            <w:webHidden/>
          </w:rPr>
          <w:fldChar w:fldCharType="separate"/>
        </w:r>
        <w:r w:rsidR="009551CA">
          <w:rPr>
            <w:noProof/>
            <w:webHidden/>
          </w:rPr>
          <w:t>12</w:t>
        </w:r>
        <w:r w:rsidR="00015F04">
          <w:rPr>
            <w:noProof/>
            <w:webHidden/>
          </w:rPr>
          <w:fldChar w:fldCharType="end"/>
        </w:r>
      </w:hyperlink>
    </w:p>
    <w:p w14:paraId="35D24DE1" w14:textId="0C8F92D5" w:rsidR="00015F04" w:rsidRDefault="00000000" w:rsidP="006733F5">
      <w:pPr>
        <w:pStyle w:val="TOC1"/>
        <w:rPr>
          <w:rFonts w:asciiTheme="minorHAnsi" w:eastAsiaTheme="minorEastAsia" w:hAnsiTheme="minorHAnsi" w:cstheme="minorBidi"/>
          <w:noProof/>
          <w:sz w:val="24"/>
          <w:lang w:val="de-DE" w:eastAsia="de-DE"/>
        </w:rPr>
      </w:pPr>
      <w:hyperlink w:anchor="_Toc114045250" w:history="1">
        <w:r w:rsidR="00015F04" w:rsidRPr="00906CF1">
          <w:rPr>
            <w:rStyle w:val="Hyperlink"/>
            <w:noProof/>
          </w:rPr>
          <w:t>6</w:t>
        </w:r>
        <w:r w:rsidR="00015F04">
          <w:rPr>
            <w:rFonts w:asciiTheme="minorHAnsi" w:eastAsiaTheme="minorEastAsia" w:hAnsiTheme="minorHAnsi" w:cstheme="minorBidi"/>
            <w:noProof/>
            <w:sz w:val="24"/>
            <w:lang w:val="de-DE" w:eastAsia="de-DE"/>
          </w:rPr>
          <w:tab/>
        </w:r>
        <w:r w:rsidR="00015F04" w:rsidRPr="00906CF1">
          <w:rPr>
            <w:rStyle w:val="Hyperlink"/>
            <w:noProof/>
          </w:rPr>
          <w:t>PROGRAMME OF WORK (POW) MIP-IES</w:t>
        </w:r>
        <w:r w:rsidR="00015F04">
          <w:rPr>
            <w:noProof/>
            <w:webHidden/>
          </w:rPr>
          <w:tab/>
        </w:r>
        <w:r w:rsidR="00015F04">
          <w:rPr>
            <w:noProof/>
            <w:webHidden/>
          </w:rPr>
          <w:fldChar w:fldCharType="begin"/>
        </w:r>
        <w:r w:rsidR="00015F04">
          <w:rPr>
            <w:noProof/>
            <w:webHidden/>
          </w:rPr>
          <w:instrText xml:space="preserve"> PAGEREF _Toc114045250 \h </w:instrText>
        </w:r>
        <w:r w:rsidR="00015F04">
          <w:rPr>
            <w:noProof/>
            <w:webHidden/>
          </w:rPr>
        </w:r>
        <w:r w:rsidR="00015F04">
          <w:rPr>
            <w:noProof/>
            <w:webHidden/>
          </w:rPr>
          <w:fldChar w:fldCharType="separate"/>
        </w:r>
        <w:r w:rsidR="009551CA">
          <w:rPr>
            <w:noProof/>
            <w:webHidden/>
          </w:rPr>
          <w:t>14</w:t>
        </w:r>
        <w:r w:rsidR="00015F04">
          <w:rPr>
            <w:noProof/>
            <w:webHidden/>
          </w:rPr>
          <w:fldChar w:fldCharType="end"/>
        </w:r>
      </w:hyperlink>
    </w:p>
    <w:p w14:paraId="60029417" w14:textId="7B00AEEC"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51" w:history="1">
        <w:r w:rsidR="00015F04" w:rsidRPr="00906CF1">
          <w:rPr>
            <w:rStyle w:val="Hyperlink"/>
            <w:noProof/>
          </w:rPr>
          <w:t>6.1</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Current MIP-IES</w:t>
        </w:r>
        <w:r w:rsidR="00015F04">
          <w:rPr>
            <w:noProof/>
            <w:webHidden/>
          </w:rPr>
          <w:tab/>
        </w:r>
        <w:r w:rsidR="00015F04">
          <w:rPr>
            <w:noProof/>
            <w:webHidden/>
          </w:rPr>
          <w:fldChar w:fldCharType="begin"/>
        </w:r>
        <w:r w:rsidR="00015F04">
          <w:rPr>
            <w:noProof/>
            <w:webHidden/>
          </w:rPr>
          <w:instrText xml:space="preserve"> PAGEREF _Toc114045251 \h </w:instrText>
        </w:r>
        <w:r w:rsidR="00015F04">
          <w:rPr>
            <w:noProof/>
            <w:webHidden/>
          </w:rPr>
        </w:r>
        <w:r w:rsidR="00015F04">
          <w:rPr>
            <w:noProof/>
            <w:webHidden/>
          </w:rPr>
          <w:fldChar w:fldCharType="separate"/>
        </w:r>
        <w:r w:rsidR="009551CA">
          <w:rPr>
            <w:noProof/>
            <w:webHidden/>
          </w:rPr>
          <w:t>14</w:t>
        </w:r>
        <w:r w:rsidR="00015F04">
          <w:rPr>
            <w:noProof/>
            <w:webHidden/>
          </w:rPr>
          <w:fldChar w:fldCharType="end"/>
        </w:r>
      </w:hyperlink>
    </w:p>
    <w:p w14:paraId="5DF83103" w14:textId="644380C1"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52" w:history="1">
        <w:r w:rsidR="00015F04" w:rsidRPr="00906CF1">
          <w:rPr>
            <w:rStyle w:val="Hyperlink"/>
            <w:noProof/>
          </w:rPr>
          <w:t>6.2</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MIP-IES Future Versions</w:t>
        </w:r>
        <w:r w:rsidR="00015F04">
          <w:rPr>
            <w:noProof/>
            <w:webHidden/>
          </w:rPr>
          <w:tab/>
        </w:r>
        <w:r w:rsidR="00015F04">
          <w:rPr>
            <w:noProof/>
            <w:webHidden/>
          </w:rPr>
          <w:fldChar w:fldCharType="begin"/>
        </w:r>
        <w:r w:rsidR="00015F04">
          <w:rPr>
            <w:noProof/>
            <w:webHidden/>
          </w:rPr>
          <w:instrText xml:space="preserve"> PAGEREF _Toc114045252 \h </w:instrText>
        </w:r>
        <w:r w:rsidR="00015F04">
          <w:rPr>
            <w:noProof/>
            <w:webHidden/>
          </w:rPr>
        </w:r>
        <w:r w:rsidR="00015F04">
          <w:rPr>
            <w:noProof/>
            <w:webHidden/>
          </w:rPr>
          <w:fldChar w:fldCharType="separate"/>
        </w:r>
        <w:r w:rsidR="009551CA">
          <w:rPr>
            <w:noProof/>
            <w:webHidden/>
          </w:rPr>
          <w:t>14</w:t>
        </w:r>
        <w:r w:rsidR="00015F04">
          <w:rPr>
            <w:noProof/>
            <w:webHidden/>
          </w:rPr>
          <w:fldChar w:fldCharType="end"/>
        </w:r>
      </w:hyperlink>
    </w:p>
    <w:p w14:paraId="157D2732" w14:textId="0CAF510C" w:rsidR="00015F04" w:rsidRDefault="00000000">
      <w:pPr>
        <w:pStyle w:val="TOC2"/>
        <w:tabs>
          <w:tab w:val="left" w:pos="960"/>
          <w:tab w:val="right" w:leader="dot" w:pos="9060"/>
        </w:tabs>
        <w:rPr>
          <w:rFonts w:asciiTheme="minorHAnsi" w:eastAsiaTheme="minorEastAsia" w:hAnsiTheme="minorHAnsi" w:cstheme="minorBidi"/>
          <w:smallCaps w:val="0"/>
          <w:noProof/>
          <w:sz w:val="24"/>
          <w:lang w:val="de-DE" w:eastAsia="de-DE"/>
        </w:rPr>
      </w:pPr>
      <w:hyperlink w:anchor="_Toc114045253" w:history="1">
        <w:r w:rsidR="00015F04" w:rsidRPr="00906CF1">
          <w:rPr>
            <w:rStyle w:val="Hyperlink"/>
            <w:noProof/>
          </w:rPr>
          <w:t>6.3</w:t>
        </w:r>
        <w:r w:rsidR="00015F04">
          <w:rPr>
            <w:rFonts w:asciiTheme="minorHAnsi" w:eastAsiaTheme="minorEastAsia" w:hAnsiTheme="minorHAnsi" w:cstheme="minorBidi"/>
            <w:smallCaps w:val="0"/>
            <w:noProof/>
            <w:sz w:val="24"/>
            <w:lang w:val="de-DE" w:eastAsia="de-DE"/>
          </w:rPr>
          <w:tab/>
        </w:r>
        <w:r w:rsidR="00015F04" w:rsidRPr="00906CF1">
          <w:rPr>
            <w:rStyle w:val="Hyperlink"/>
            <w:noProof/>
          </w:rPr>
          <w:t>Workflow</w:t>
        </w:r>
        <w:r w:rsidR="00015F04">
          <w:rPr>
            <w:noProof/>
            <w:webHidden/>
          </w:rPr>
          <w:tab/>
        </w:r>
        <w:r w:rsidR="00015F04">
          <w:rPr>
            <w:noProof/>
            <w:webHidden/>
          </w:rPr>
          <w:fldChar w:fldCharType="begin"/>
        </w:r>
        <w:r w:rsidR="00015F04">
          <w:rPr>
            <w:noProof/>
            <w:webHidden/>
          </w:rPr>
          <w:instrText xml:space="preserve"> PAGEREF _Toc114045253 \h </w:instrText>
        </w:r>
        <w:r w:rsidR="00015F04">
          <w:rPr>
            <w:noProof/>
            <w:webHidden/>
          </w:rPr>
        </w:r>
        <w:r w:rsidR="00015F04">
          <w:rPr>
            <w:noProof/>
            <w:webHidden/>
          </w:rPr>
          <w:fldChar w:fldCharType="separate"/>
        </w:r>
        <w:r w:rsidR="009551CA">
          <w:rPr>
            <w:noProof/>
            <w:webHidden/>
          </w:rPr>
          <w:t>14</w:t>
        </w:r>
        <w:r w:rsidR="00015F04">
          <w:rPr>
            <w:noProof/>
            <w:webHidden/>
          </w:rPr>
          <w:fldChar w:fldCharType="end"/>
        </w:r>
      </w:hyperlink>
    </w:p>
    <w:p w14:paraId="7D555A3D" w14:textId="3CC4E02C" w:rsidR="00015F04" w:rsidRDefault="00000000" w:rsidP="006733F5">
      <w:pPr>
        <w:pStyle w:val="TOC1"/>
        <w:rPr>
          <w:rFonts w:asciiTheme="minorHAnsi" w:eastAsiaTheme="minorEastAsia" w:hAnsiTheme="minorHAnsi" w:cstheme="minorBidi"/>
          <w:noProof/>
          <w:sz w:val="24"/>
          <w:lang w:val="de-DE" w:eastAsia="de-DE"/>
        </w:rPr>
      </w:pPr>
      <w:hyperlink w:anchor="_Toc114045254" w:history="1">
        <w:r w:rsidR="00015F04" w:rsidRPr="00906CF1">
          <w:rPr>
            <w:rStyle w:val="Hyperlink"/>
            <w:noProof/>
          </w:rPr>
          <w:t>7</w:t>
        </w:r>
        <w:r w:rsidR="00015F04">
          <w:rPr>
            <w:rFonts w:asciiTheme="minorHAnsi" w:eastAsiaTheme="minorEastAsia" w:hAnsiTheme="minorHAnsi" w:cstheme="minorBidi"/>
            <w:noProof/>
            <w:sz w:val="24"/>
            <w:lang w:val="de-DE" w:eastAsia="de-DE"/>
          </w:rPr>
          <w:tab/>
        </w:r>
        <w:r w:rsidR="00015F04" w:rsidRPr="00906CF1">
          <w:rPr>
            <w:rStyle w:val="Hyperlink"/>
            <w:noProof/>
          </w:rPr>
          <w:t>Meetings</w:t>
        </w:r>
        <w:r w:rsidR="00015F04">
          <w:rPr>
            <w:noProof/>
            <w:webHidden/>
          </w:rPr>
          <w:tab/>
        </w:r>
        <w:r w:rsidR="00015F04">
          <w:rPr>
            <w:noProof/>
            <w:webHidden/>
          </w:rPr>
          <w:fldChar w:fldCharType="begin"/>
        </w:r>
        <w:r w:rsidR="00015F04">
          <w:rPr>
            <w:noProof/>
            <w:webHidden/>
          </w:rPr>
          <w:instrText xml:space="preserve"> PAGEREF _Toc114045254 \h </w:instrText>
        </w:r>
        <w:r w:rsidR="00015F04">
          <w:rPr>
            <w:noProof/>
            <w:webHidden/>
          </w:rPr>
        </w:r>
        <w:r w:rsidR="00015F04">
          <w:rPr>
            <w:noProof/>
            <w:webHidden/>
          </w:rPr>
          <w:fldChar w:fldCharType="separate"/>
        </w:r>
        <w:r w:rsidR="009551CA">
          <w:rPr>
            <w:noProof/>
            <w:webHidden/>
          </w:rPr>
          <w:t>14</w:t>
        </w:r>
        <w:r w:rsidR="00015F04">
          <w:rPr>
            <w:noProof/>
            <w:webHidden/>
          </w:rPr>
          <w:fldChar w:fldCharType="end"/>
        </w:r>
      </w:hyperlink>
    </w:p>
    <w:p w14:paraId="4E73D563" w14:textId="67D8D545" w:rsidR="00015F04" w:rsidRDefault="00000000" w:rsidP="006733F5">
      <w:pPr>
        <w:pStyle w:val="TOC1"/>
        <w:rPr>
          <w:rFonts w:asciiTheme="minorHAnsi" w:eastAsiaTheme="minorEastAsia" w:hAnsiTheme="minorHAnsi" w:cstheme="minorBidi"/>
          <w:noProof/>
          <w:sz w:val="24"/>
          <w:lang w:val="de-DE" w:eastAsia="de-DE"/>
        </w:rPr>
      </w:pPr>
      <w:hyperlink w:anchor="_Toc114045255" w:history="1">
        <w:r w:rsidR="00015F04" w:rsidRPr="00906CF1">
          <w:rPr>
            <w:rStyle w:val="Hyperlink"/>
            <w:noProof/>
          </w:rPr>
          <w:t>8</w:t>
        </w:r>
        <w:r w:rsidR="00015F04">
          <w:rPr>
            <w:rFonts w:asciiTheme="minorHAnsi" w:eastAsiaTheme="minorEastAsia" w:hAnsiTheme="minorHAnsi" w:cstheme="minorBidi"/>
            <w:noProof/>
            <w:sz w:val="24"/>
            <w:lang w:val="de-DE" w:eastAsia="de-DE"/>
          </w:rPr>
          <w:tab/>
        </w:r>
        <w:r w:rsidR="00015F04" w:rsidRPr="00906CF1">
          <w:rPr>
            <w:rStyle w:val="Hyperlink"/>
            <w:noProof/>
          </w:rPr>
          <w:t>Tools</w:t>
        </w:r>
        <w:r w:rsidR="00015F04">
          <w:rPr>
            <w:noProof/>
            <w:webHidden/>
          </w:rPr>
          <w:tab/>
        </w:r>
        <w:r w:rsidR="00015F04">
          <w:rPr>
            <w:noProof/>
            <w:webHidden/>
          </w:rPr>
          <w:fldChar w:fldCharType="begin"/>
        </w:r>
        <w:r w:rsidR="00015F04">
          <w:rPr>
            <w:noProof/>
            <w:webHidden/>
          </w:rPr>
          <w:instrText xml:space="preserve"> PAGEREF _Toc114045255 \h </w:instrText>
        </w:r>
        <w:r w:rsidR="00015F04">
          <w:rPr>
            <w:noProof/>
            <w:webHidden/>
          </w:rPr>
        </w:r>
        <w:r w:rsidR="00015F04">
          <w:rPr>
            <w:noProof/>
            <w:webHidden/>
          </w:rPr>
          <w:fldChar w:fldCharType="separate"/>
        </w:r>
        <w:r w:rsidR="009551CA">
          <w:rPr>
            <w:noProof/>
            <w:webHidden/>
          </w:rPr>
          <w:t>14</w:t>
        </w:r>
        <w:r w:rsidR="00015F04">
          <w:rPr>
            <w:noProof/>
            <w:webHidden/>
          </w:rPr>
          <w:fldChar w:fldCharType="end"/>
        </w:r>
      </w:hyperlink>
    </w:p>
    <w:p w14:paraId="4CCE214A" w14:textId="047A9761" w:rsidR="00015F04" w:rsidRDefault="00000000" w:rsidP="006733F5">
      <w:pPr>
        <w:pStyle w:val="TOC1"/>
        <w:rPr>
          <w:rFonts w:asciiTheme="minorHAnsi" w:eastAsiaTheme="minorEastAsia" w:hAnsiTheme="minorHAnsi" w:cstheme="minorBidi"/>
          <w:noProof/>
          <w:sz w:val="24"/>
          <w:lang w:val="de-DE" w:eastAsia="de-DE"/>
        </w:rPr>
      </w:pPr>
      <w:hyperlink w:anchor="_Toc114045256" w:history="1">
        <w:r w:rsidR="00015F04" w:rsidRPr="00906CF1">
          <w:rPr>
            <w:rStyle w:val="Hyperlink"/>
            <w:noProof/>
          </w:rPr>
          <w:t>9</w:t>
        </w:r>
        <w:r w:rsidR="00015F04">
          <w:rPr>
            <w:rFonts w:asciiTheme="minorHAnsi" w:eastAsiaTheme="minorEastAsia" w:hAnsiTheme="minorHAnsi" w:cstheme="minorBidi"/>
            <w:noProof/>
            <w:sz w:val="24"/>
            <w:lang w:val="de-DE" w:eastAsia="de-DE"/>
          </w:rPr>
          <w:tab/>
        </w:r>
        <w:r w:rsidR="00015F04" w:rsidRPr="00906CF1">
          <w:rPr>
            <w:rStyle w:val="Hyperlink"/>
            <w:noProof/>
          </w:rPr>
          <w:t>MOA CHANGES</w:t>
        </w:r>
        <w:r w:rsidR="00015F04">
          <w:rPr>
            <w:noProof/>
            <w:webHidden/>
          </w:rPr>
          <w:tab/>
        </w:r>
        <w:r w:rsidR="00015F04">
          <w:rPr>
            <w:noProof/>
            <w:webHidden/>
          </w:rPr>
          <w:fldChar w:fldCharType="begin"/>
        </w:r>
        <w:r w:rsidR="00015F04">
          <w:rPr>
            <w:noProof/>
            <w:webHidden/>
          </w:rPr>
          <w:instrText xml:space="preserve"> PAGEREF _Toc114045256 \h </w:instrText>
        </w:r>
        <w:r w:rsidR="00015F04">
          <w:rPr>
            <w:noProof/>
            <w:webHidden/>
          </w:rPr>
        </w:r>
        <w:r w:rsidR="00015F04">
          <w:rPr>
            <w:noProof/>
            <w:webHidden/>
          </w:rPr>
          <w:fldChar w:fldCharType="separate"/>
        </w:r>
        <w:r w:rsidR="009551CA">
          <w:rPr>
            <w:noProof/>
            <w:webHidden/>
          </w:rPr>
          <w:t>14</w:t>
        </w:r>
        <w:r w:rsidR="00015F04">
          <w:rPr>
            <w:noProof/>
            <w:webHidden/>
          </w:rPr>
          <w:fldChar w:fldCharType="end"/>
        </w:r>
      </w:hyperlink>
    </w:p>
    <w:p w14:paraId="505B95BA" w14:textId="62A7ECD3" w:rsidR="006B2CFE" w:rsidRDefault="006B2CFE">
      <w:r>
        <w:rPr>
          <w:b/>
          <w:caps/>
          <w:sz w:val="20"/>
        </w:rPr>
        <w:fldChar w:fldCharType="end"/>
      </w:r>
    </w:p>
    <w:p w14:paraId="1A397445" w14:textId="77777777" w:rsidR="00331999" w:rsidRDefault="00331999">
      <w:pPr>
        <w:keepNext w:val="0"/>
        <w:spacing w:before="0" w:line="240" w:lineRule="auto"/>
        <w:jc w:val="left"/>
        <w:rPr>
          <w:b/>
          <w:u w:val="single"/>
        </w:rPr>
      </w:pPr>
      <w:r>
        <w:br w:type="page"/>
      </w:r>
    </w:p>
    <w:p w14:paraId="648BD22A" w14:textId="5F3548DF" w:rsidR="006B2CFE" w:rsidRDefault="006B2CFE">
      <w:pPr>
        <w:pStyle w:val="MIPMainHeading"/>
      </w:pPr>
      <w:r>
        <w:lastRenderedPageBreak/>
        <w:t xml:space="preserve">MIP – </w:t>
      </w:r>
      <w:r w:rsidR="00B6511D">
        <w:t>NATO</w:t>
      </w:r>
      <w:r>
        <w:t xml:space="preserve"> MEMORANDUM OF AGREEMENT</w:t>
      </w:r>
    </w:p>
    <w:p w14:paraId="630A8E0A" w14:textId="77777777" w:rsidR="006B2CFE" w:rsidRDefault="006B2CFE">
      <w:pPr>
        <w:pStyle w:val="Heading1"/>
      </w:pPr>
      <w:bookmarkStart w:id="3" w:name="_Toc114045231"/>
      <w:r>
        <w:t>PURPOSE</w:t>
      </w:r>
      <w:bookmarkEnd w:id="3"/>
    </w:p>
    <w:p w14:paraId="26F80E58" w14:textId="4246E3FA" w:rsidR="006B2CFE" w:rsidRDefault="006B2CFE">
      <w:r>
        <w:t>This document describes the agreement between the Multilateral Interoperability Programme (MIP)</w:t>
      </w:r>
      <w:r w:rsidR="00160316">
        <w:t xml:space="preserve">, </w:t>
      </w:r>
      <w:r w:rsidR="005F7476">
        <w:t>the NATO Military Committee Standardization Boards (MCSB)</w:t>
      </w:r>
      <w:r w:rsidR="005F7476" w:rsidRPr="005F7476">
        <w:t xml:space="preserve"> </w:t>
      </w:r>
      <w:r w:rsidR="005F7476">
        <w:t xml:space="preserve">and </w:t>
      </w:r>
      <w:r w:rsidR="00160316">
        <w:t>the NATO Command Control and Consultation (C3) Boa</w:t>
      </w:r>
      <w:r w:rsidR="005F7476">
        <w:t>r</w:t>
      </w:r>
      <w:r w:rsidR="00160316">
        <w:t>d</w:t>
      </w:r>
      <w:r>
        <w:t xml:space="preserve"> communities with the aim of </w:t>
      </w:r>
      <w:r w:rsidR="00242FEA">
        <w:t xml:space="preserve">contributing, </w:t>
      </w:r>
      <w:r>
        <w:t xml:space="preserve">producing, sustaining and evolving </w:t>
      </w:r>
      <w:r w:rsidR="007B7852">
        <w:t>NATO’s</w:t>
      </w:r>
      <w:r w:rsidR="002C188E">
        <w:t xml:space="preserve"> </w:t>
      </w:r>
      <w:r w:rsidR="00234AD3">
        <w:t>Common Cross-</w:t>
      </w:r>
      <w:r w:rsidR="00DF6EF9">
        <w:t>Community of Interest</w:t>
      </w:r>
      <w:r w:rsidR="00234AD3">
        <w:t xml:space="preserve"> </w:t>
      </w:r>
      <w:r w:rsidR="00B6511D">
        <w:t>Semantic Referen</w:t>
      </w:r>
      <w:r w:rsidR="00234AD3">
        <w:t>ce</w:t>
      </w:r>
      <w:r w:rsidR="00B6511D">
        <w:t xml:space="preserve"> Model</w:t>
      </w:r>
      <w:r w:rsidR="00756565">
        <w:t xml:space="preserve"> (CXCSRM)</w:t>
      </w:r>
      <w:r w:rsidR="00B6511D">
        <w:t xml:space="preserve"> to harmonize information exchange standards within NATO</w:t>
      </w:r>
      <w:r w:rsidR="00234AD3">
        <w:t xml:space="preserve"> in the context of the NATO Core Data Framework (NCDF)</w:t>
      </w:r>
      <w:r>
        <w:t>.</w:t>
      </w:r>
    </w:p>
    <w:p w14:paraId="0ACA3E8C" w14:textId="4FD2F241" w:rsidR="00A646E0" w:rsidRDefault="00A646E0">
      <w:r>
        <w:t xml:space="preserve">After producing the first major version of the CXCSRM this agreement needs to be reviewed. </w:t>
      </w:r>
    </w:p>
    <w:p w14:paraId="7028E936" w14:textId="77777777" w:rsidR="00331999" w:rsidRDefault="00331999">
      <w:pPr>
        <w:keepNext w:val="0"/>
        <w:spacing w:before="0" w:line="240" w:lineRule="auto"/>
        <w:jc w:val="left"/>
        <w:rPr>
          <w:rFonts w:cs="Arial"/>
          <w:b/>
          <w:bCs/>
          <w:kern w:val="32"/>
        </w:rPr>
      </w:pPr>
      <w:bookmarkStart w:id="4" w:name="_Toc114045232"/>
      <w:r>
        <w:br w:type="page"/>
      </w:r>
    </w:p>
    <w:p w14:paraId="154B1159" w14:textId="292E4C11" w:rsidR="006B2CFE" w:rsidRDefault="006B2CFE">
      <w:pPr>
        <w:pStyle w:val="Heading1"/>
      </w:pPr>
      <w:r>
        <w:lastRenderedPageBreak/>
        <w:t>ORGANISATION AND RESPONSIBILITIES</w:t>
      </w:r>
      <w:bookmarkEnd w:id="4"/>
    </w:p>
    <w:p w14:paraId="7BE552D4" w14:textId="77777777" w:rsidR="006B2CFE" w:rsidRDefault="006B2CFE">
      <w:pPr>
        <w:pStyle w:val="Heading2"/>
        <w:jc w:val="left"/>
      </w:pPr>
      <w:bookmarkStart w:id="5" w:name="_Toc114045233"/>
      <w:r>
        <w:t>MIP Organisation</w:t>
      </w:r>
      <w:bookmarkEnd w:id="5"/>
      <w:r>
        <w:t xml:space="preserve"> </w:t>
      </w:r>
    </w:p>
    <w:p w14:paraId="27A78481" w14:textId="6681ADDA" w:rsidR="006B2CFE" w:rsidRDefault="006B2CFE" w:rsidP="002B5BC6">
      <w:pPr>
        <w:keepNext w:val="0"/>
      </w:pPr>
      <w:r>
        <w:t xml:space="preserve">The aim of the MIP is to achieve international interoperability of Command and Control Information Systems (C2IS) at all levels from </w:t>
      </w:r>
      <w:r w:rsidR="00821236">
        <w:t>tactical</w:t>
      </w:r>
      <w:r w:rsidR="002C188E">
        <w:t xml:space="preserve"> to operational </w:t>
      </w:r>
      <w:r>
        <w:t>level, in order to support multinational (including NATO), combined and joint operations and the advancement of digitisation in the international arena.</w:t>
      </w:r>
    </w:p>
    <w:p w14:paraId="60931B82" w14:textId="6552C23C" w:rsidR="006B2CFE" w:rsidRDefault="006B2CFE" w:rsidP="002B5BC6">
      <w:pPr>
        <w:keepNext w:val="0"/>
      </w:pPr>
      <w:r>
        <w:t>The MIP consists of Full Members (nations only) and Associate Members (nation and non-nation entities).</w:t>
      </w:r>
    </w:p>
    <w:p w14:paraId="32F26019" w14:textId="38B2037D" w:rsidR="00250ACC" w:rsidRDefault="00250ACC" w:rsidP="00250ACC">
      <w:pPr>
        <w:jc w:val="center"/>
      </w:pPr>
    </w:p>
    <w:p w14:paraId="203C92A0" w14:textId="1B6150BD" w:rsidR="00250ACC" w:rsidRDefault="006B3C30" w:rsidP="00250ACC">
      <w:pPr>
        <w:jc w:val="center"/>
      </w:pPr>
      <w:r>
        <w:rPr>
          <w:noProof/>
        </w:rPr>
        <w:drawing>
          <wp:inline distT="0" distB="0" distL="0" distR="0" wp14:anchorId="104B863D" wp14:editId="11113CC4">
            <wp:extent cx="5759450" cy="3239770"/>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11E7696B" w14:textId="6E7B989E" w:rsidR="00250ACC" w:rsidRDefault="00250ACC" w:rsidP="002B5BC6">
      <w:pPr>
        <w:pStyle w:val="MIPFigureTable"/>
        <w:keepNext w:val="0"/>
      </w:pPr>
      <w:r>
        <w:t>Figure 1 – MIP Nations</w:t>
      </w:r>
    </w:p>
    <w:p w14:paraId="3D897B4E" w14:textId="77777777" w:rsidR="00250ACC" w:rsidRDefault="00250ACC"/>
    <w:p w14:paraId="0693317B" w14:textId="722747A0" w:rsidR="006B2CFE" w:rsidRDefault="006B2CFE" w:rsidP="002B5BC6">
      <w:pPr>
        <w:keepNext w:val="0"/>
      </w:pPr>
      <w:r>
        <w:t xml:space="preserve">MIP is organised </w:t>
      </w:r>
      <w:r w:rsidR="00B6511D">
        <w:t>in</w:t>
      </w:r>
      <w:r>
        <w:t xml:space="preserve"> </w:t>
      </w:r>
      <w:r w:rsidR="006B3C30">
        <w:t xml:space="preserve">the </w:t>
      </w:r>
      <w:r w:rsidR="001F1503">
        <w:t>I</w:t>
      </w:r>
      <w:r w:rsidR="00B6511D">
        <w:t xml:space="preserve">ntegrated </w:t>
      </w:r>
      <w:r w:rsidR="001F1503">
        <w:t>P</w:t>
      </w:r>
      <w:r w:rsidR="00B6511D">
        <w:t xml:space="preserve">roject </w:t>
      </w:r>
      <w:r w:rsidR="001F1503">
        <w:t>T</w:t>
      </w:r>
      <w:r w:rsidR="00B6511D">
        <w:t>eam</w:t>
      </w:r>
      <w:r w:rsidR="00017D1A">
        <w:t xml:space="preserve"> (IPT</w:t>
      </w:r>
      <w:r w:rsidR="006B3C30">
        <w:t>4</w:t>
      </w:r>
      <w:r w:rsidR="00017D1A">
        <w:t xml:space="preserve">), the </w:t>
      </w:r>
      <w:r w:rsidR="005F7476">
        <w:t>O</w:t>
      </w:r>
      <w:r w:rsidR="00017D1A">
        <w:t xml:space="preserve">perational </w:t>
      </w:r>
      <w:r w:rsidR="005F7476">
        <w:t>S</w:t>
      </w:r>
      <w:r w:rsidR="00017D1A">
        <w:t xml:space="preserve">taff </w:t>
      </w:r>
      <w:r w:rsidR="005F7476">
        <w:t>G</w:t>
      </w:r>
      <w:r w:rsidR="00017D1A">
        <w:t>roup (OSG)</w:t>
      </w:r>
      <w:r w:rsidR="006B3C30">
        <w:t xml:space="preserve">, the </w:t>
      </w:r>
      <w:r w:rsidR="001F1503">
        <w:t>T</w:t>
      </w:r>
      <w:r w:rsidR="006B3C30">
        <w:t>est and</w:t>
      </w:r>
      <w:r w:rsidR="00B6511D">
        <w:t xml:space="preserve"> </w:t>
      </w:r>
      <w:r w:rsidR="001F1503">
        <w:t xml:space="preserve">Validation (T&amp;V) body </w:t>
      </w:r>
      <w:r w:rsidR="00B6511D">
        <w:t xml:space="preserve">and the MIP </w:t>
      </w:r>
      <w:r w:rsidR="005F7476">
        <w:t>I</w:t>
      </w:r>
      <w:r w:rsidR="00B6511D">
        <w:t xml:space="preserve">nformation </w:t>
      </w:r>
      <w:r w:rsidR="005F7476">
        <w:t>M</w:t>
      </w:r>
      <w:r w:rsidR="00B6511D">
        <w:t xml:space="preserve">odel </w:t>
      </w:r>
      <w:r w:rsidR="005F7476">
        <w:t>(MIM) T</w:t>
      </w:r>
      <w:r w:rsidR="00B6511D">
        <w:t>eam</w:t>
      </w:r>
      <w:r w:rsidR="00017D1A">
        <w:t xml:space="preserve"> </w:t>
      </w:r>
      <w:r>
        <w:t>with a</w:t>
      </w:r>
      <w:r w:rsidR="005F7476">
        <w:t xml:space="preserve"> P</w:t>
      </w:r>
      <w:r w:rsidR="00017D1A">
        <w:t>rogramme</w:t>
      </w:r>
      <w:r>
        <w:t xml:space="preserve"> </w:t>
      </w:r>
      <w:r w:rsidR="005F7476">
        <w:t>M</w:t>
      </w:r>
      <w:r>
        <w:t xml:space="preserve">anagement </w:t>
      </w:r>
      <w:r w:rsidR="005F7476">
        <w:t>G</w:t>
      </w:r>
      <w:r w:rsidR="00017D1A">
        <w:t>roup</w:t>
      </w:r>
      <w:r>
        <w:t xml:space="preserve"> </w:t>
      </w:r>
      <w:r w:rsidR="00017D1A">
        <w:t xml:space="preserve">(PMG) </w:t>
      </w:r>
      <w:r>
        <w:t xml:space="preserve">and a </w:t>
      </w:r>
      <w:proofErr w:type="gramStart"/>
      <w:r>
        <w:t>high level</w:t>
      </w:r>
      <w:proofErr w:type="gramEnd"/>
      <w:r>
        <w:t xml:space="preserve"> </w:t>
      </w:r>
      <w:r w:rsidR="00017D1A">
        <w:t xml:space="preserve">MIP </w:t>
      </w:r>
      <w:r w:rsidR="00D95C01">
        <w:t>S</w:t>
      </w:r>
      <w:r>
        <w:t xml:space="preserve">teering </w:t>
      </w:r>
      <w:r w:rsidR="00D95C01">
        <w:t>G</w:t>
      </w:r>
      <w:r>
        <w:t>roup</w:t>
      </w:r>
      <w:r w:rsidR="00017D1A">
        <w:t xml:space="preserve"> (MSG)</w:t>
      </w:r>
      <w:r>
        <w:t xml:space="preserve"> for resources, policy and targets.  </w:t>
      </w:r>
    </w:p>
    <w:p w14:paraId="57DDFAB2" w14:textId="77777777" w:rsidR="006B2CFE" w:rsidRDefault="006B2CFE" w:rsidP="00017D1A">
      <w:pPr>
        <w:jc w:val="center"/>
      </w:pPr>
    </w:p>
    <w:p w14:paraId="3F994C3A" w14:textId="67F3BE82" w:rsidR="00017D1A" w:rsidRDefault="001F1503" w:rsidP="00017D1A">
      <w:pPr>
        <w:jc w:val="center"/>
      </w:pPr>
      <w:r>
        <w:rPr>
          <w:noProof/>
        </w:rPr>
        <w:drawing>
          <wp:inline distT="0" distB="0" distL="0" distR="0" wp14:anchorId="15A2F4FE" wp14:editId="5C9066CB">
            <wp:extent cx="5759450" cy="3239770"/>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0">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770E2EB3" w14:textId="21BBB70F" w:rsidR="006B2CFE" w:rsidRDefault="006B2CFE">
      <w:pPr>
        <w:pStyle w:val="MIPFigureTable"/>
      </w:pPr>
      <w:bookmarkStart w:id="6" w:name="_Hlk114663296"/>
      <w:r>
        <w:t xml:space="preserve">Figure </w:t>
      </w:r>
      <w:r w:rsidR="00250ACC">
        <w:t>2</w:t>
      </w:r>
      <w:r>
        <w:t xml:space="preserve"> – MIP Organisation</w:t>
      </w:r>
    </w:p>
    <w:bookmarkEnd w:id="6"/>
    <w:p w14:paraId="179689F8" w14:textId="77777777" w:rsidR="002B5BC6" w:rsidRDefault="002B5BC6"/>
    <w:p w14:paraId="76227CDD" w14:textId="027B6D97" w:rsidR="006B2CFE" w:rsidRDefault="002045DF" w:rsidP="00881F7E">
      <w:pPr>
        <w:keepNext w:val="0"/>
      </w:pPr>
      <w:r>
        <w:t xml:space="preserve">The whole MIP organisation will be involved in the MIP-NATO relationship, however, the </w:t>
      </w:r>
      <w:r w:rsidR="00017D1A">
        <w:t>MIM team</w:t>
      </w:r>
      <w:r>
        <w:t xml:space="preserve"> will be the main working group to produce and maintain </w:t>
      </w:r>
      <w:r w:rsidR="00250ACC">
        <w:t xml:space="preserve">the </w:t>
      </w:r>
      <w:r w:rsidR="00AE669E">
        <w:t xml:space="preserve">C2 </w:t>
      </w:r>
      <w:r>
        <w:t xml:space="preserve">Semantic Reference Model to be used by NATO </w:t>
      </w:r>
      <w:r w:rsidR="00AE669E">
        <w:t xml:space="preserve">CXCSRM </w:t>
      </w:r>
      <w:r>
        <w:t>and the MIP community</w:t>
      </w:r>
      <w:r w:rsidR="006B2CFE">
        <w:t>.</w:t>
      </w:r>
      <w:r w:rsidR="00017D1A">
        <w:t xml:space="preserve"> </w:t>
      </w:r>
      <w:r w:rsidR="006B2CFE">
        <w:t>The</w:t>
      </w:r>
      <w:r w:rsidR="00017D1A">
        <w:t xml:space="preserve"> OSG</w:t>
      </w:r>
      <w:r w:rsidR="006B2CFE">
        <w:t xml:space="preserve"> will also have a role in the coordination aspect of the IER</w:t>
      </w:r>
      <w:r w:rsidR="005A646C">
        <w:t xml:space="preserve"> (Information Exchange Requirements)</w:t>
      </w:r>
      <w:r w:rsidR="006B2CFE">
        <w:t xml:space="preserve"> with its </w:t>
      </w:r>
      <w:r w:rsidR="009B4C09">
        <w:t xml:space="preserve">different </w:t>
      </w:r>
      <w:r w:rsidR="006B2CFE">
        <w:t>NATO counterpart</w:t>
      </w:r>
      <w:r w:rsidR="009B4C09">
        <w:t>s</w:t>
      </w:r>
      <w:r w:rsidR="006B2CFE">
        <w:t>.</w:t>
      </w:r>
    </w:p>
    <w:p w14:paraId="241D2399" w14:textId="084D788B" w:rsidR="006B2CFE" w:rsidRDefault="006B2CFE" w:rsidP="00881F7E">
      <w:pPr>
        <w:keepNext w:val="0"/>
      </w:pPr>
      <w:r>
        <w:t xml:space="preserve">The position of </w:t>
      </w:r>
      <w:r w:rsidR="00017D1A">
        <w:t>MIM team</w:t>
      </w:r>
      <w:r>
        <w:t xml:space="preserve"> Deputy Chair</w:t>
      </w:r>
      <w:r w:rsidR="00B47FB8">
        <w:rPr>
          <w:rStyle w:val="FootnoteReference"/>
        </w:rPr>
        <w:footnoteReference w:id="1"/>
      </w:r>
      <w:r>
        <w:t xml:space="preserve"> will be proposed </w:t>
      </w:r>
      <w:r w:rsidR="001F1503">
        <w:t xml:space="preserve">to </w:t>
      </w:r>
      <w:r w:rsidR="00017D1A">
        <w:t>NATO</w:t>
      </w:r>
      <w:r>
        <w:t xml:space="preserve">. This position </w:t>
      </w:r>
      <w:r w:rsidR="00B47FB8">
        <w:t xml:space="preserve">has to be present to all MIP working groups and </w:t>
      </w:r>
      <w:r>
        <w:t xml:space="preserve">should attend and report to the </w:t>
      </w:r>
      <w:r w:rsidR="00017D1A">
        <w:t xml:space="preserve">NATO </w:t>
      </w:r>
      <w:r w:rsidR="0029755F">
        <w:t xml:space="preserve">MCJSB </w:t>
      </w:r>
      <w:r w:rsidR="008C1A09">
        <w:t xml:space="preserve">IERHWG </w:t>
      </w:r>
      <w:r w:rsidR="0029755F">
        <w:t xml:space="preserve">and DM CaT </w:t>
      </w:r>
      <w:r>
        <w:t xml:space="preserve">meetings. </w:t>
      </w:r>
      <w:r w:rsidR="001F1503">
        <w:t>The Deputy Chair position is foreseen until the first major version of the CXCSRM is</w:t>
      </w:r>
      <w:r w:rsidR="00B47FB8">
        <w:t xml:space="preserve"> created.</w:t>
      </w:r>
    </w:p>
    <w:p w14:paraId="0CEB5B0F" w14:textId="4C5CCC67" w:rsidR="006B2CFE" w:rsidRDefault="00017D1A">
      <w:pPr>
        <w:pStyle w:val="Heading2"/>
      </w:pPr>
      <w:bookmarkStart w:id="9" w:name="_Toc114045234"/>
      <w:r>
        <w:lastRenderedPageBreak/>
        <w:t xml:space="preserve">NATO </w:t>
      </w:r>
      <w:r w:rsidR="0029755F">
        <w:t>MC</w:t>
      </w:r>
      <w:r w:rsidR="004440FB">
        <w:t>J</w:t>
      </w:r>
      <w:r w:rsidR="0029755F">
        <w:t xml:space="preserve">SB </w:t>
      </w:r>
      <w:r w:rsidR="006B2CFE">
        <w:t>Organisation</w:t>
      </w:r>
      <w:bookmarkEnd w:id="9"/>
      <w:r w:rsidR="006B2CFE">
        <w:t xml:space="preserve"> </w:t>
      </w:r>
    </w:p>
    <w:p w14:paraId="73D14F46" w14:textId="41866098" w:rsidR="006B2CFE" w:rsidRDefault="0029755F" w:rsidP="00881F7E">
      <w:pPr>
        <w:keepNext w:val="0"/>
      </w:pPr>
      <w:r w:rsidRPr="002166E8">
        <w:t>The Military Committee (MC) is the NATO Tasking Authority (TA) for operational standardization which encompasses all activities that affect interoperability across operating forces</w:t>
      </w:r>
      <w:r>
        <w:t xml:space="preserve">. </w:t>
      </w:r>
      <w:r w:rsidRPr="002166E8">
        <w:t>The MC DTAs are the MC Joint Standardization Board (MCJSB), MC Land Standardization Board (MCLSB), MC Maritime Standardization Board (MCMSB), MC Air Standardization Board (MCASB), the MC Medical Standardization Board (</w:t>
      </w:r>
      <w:proofErr w:type="spellStart"/>
      <w:r w:rsidRPr="002166E8">
        <w:t>MCMedSB</w:t>
      </w:r>
      <w:proofErr w:type="spellEnd"/>
      <w:r w:rsidRPr="002166E8">
        <w:t>), and the MC Terminology Board (MCTB)</w:t>
      </w:r>
      <w:r>
        <w:t>.</w:t>
      </w:r>
      <w:r w:rsidR="00015F04" w:rsidRPr="00015F04">
        <w:t xml:space="preserve"> </w:t>
      </w:r>
      <w:r w:rsidR="00015F04">
        <w:t>As per NATO Information Exchange requirement specification process the NATO C3 Board is responsible for the Implementation of agreed IERs. Within the C3B substructure, the NATO</w:t>
      </w:r>
      <w:r>
        <w:t xml:space="preserve"> </w:t>
      </w:r>
      <w:r w:rsidR="00017D1A">
        <w:t>DM CaT</w:t>
      </w:r>
      <w:r w:rsidR="006B2CFE">
        <w:t xml:space="preserve"> is a multinational working group</w:t>
      </w:r>
      <w:r w:rsidR="00512DAF">
        <w:t xml:space="preserve"> of the CIS Panel</w:t>
      </w:r>
      <w:r w:rsidR="006B2CFE">
        <w:t xml:space="preserve">, responsible for the development and maintenance of NATO data management </w:t>
      </w:r>
      <w:r w:rsidR="00920950">
        <w:t>policies</w:t>
      </w:r>
      <w:r w:rsidR="00756565">
        <w:t>, the NCDF,</w:t>
      </w:r>
      <w:r w:rsidR="00920950">
        <w:t xml:space="preserve"> and the </w:t>
      </w:r>
      <w:r w:rsidR="00756565">
        <w:t>CXCSRM</w:t>
      </w:r>
      <w:r w:rsidR="00920950">
        <w:t xml:space="preserve"> </w:t>
      </w:r>
      <w:r w:rsidR="006B2CFE">
        <w:t>for</w:t>
      </w:r>
      <w:r w:rsidR="00015F04">
        <w:t xml:space="preserve"> </w:t>
      </w:r>
      <w:r w:rsidR="006B2CFE">
        <w:t xml:space="preserve">recommendation to the NATO C3 Board, together with guidance on the coherent implementation of data management and administration across NATO.  </w:t>
      </w:r>
    </w:p>
    <w:p w14:paraId="3FDB3401" w14:textId="7E609316" w:rsidR="00D95C01" w:rsidRDefault="00D95C01" w:rsidP="00881F7E">
      <w:pPr>
        <w:keepNext w:val="0"/>
      </w:pPr>
      <w:r>
        <w:t xml:space="preserve">The IERHWG has the responsibility to harmonize </w:t>
      </w:r>
      <w:r w:rsidR="00756565">
        <w:t>IERs with and based upon the CXCSRM</w:t>
      </w:r>
      <w:r>
        <w:t>.</w:t>
      </w:r>
    </w:p>
    <w:p w14:paraId="59F7A508" w14:textId="0C830F6F" w:rsidR="003C6078" w:rsidRDefault="003C6078" w:rsidP="00881F7E">
      <w:pPr>
        <w:keepNext w:val="0"/>
      </w:pPr>
    </w:p>
    <w:p w14:paraId="1AF3BB8A" w14:textId="03741658" w:rsidR="003C6078" w:rsidRDefault="003C6078" w:rsidP="003C6078">
      <w:pPr>
        <w:keepNext w:val="0"/>
        <w:jc w:val="center"/>
      </w:pPr>
      <w:r>
        <w:rPr>
          <w:noProof/>
          <w:sz w:val="22"/>
          <w:szCs w:val="22"/>
          <w:lang w:eastAsia="en-US"/>
        </w:rPr>
        <w:drawing>
          <wp:inline distT="0" distB="0" distL="0" distR="0" wp14:anchorId="5FB1AAC5" wp14:editId="20AEA2AF">
            <wp:extent cx="4474210" cy="2536190"/>
            <wp:effectExtent l="0" t="0" r="2540" b="0"/>
            <wp:docPr id="1" name="Grafik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with low confidence"/>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474210" cy="2536190"/>
                    </a:xfrm>
                    <a:prstGeom prst="rect">
                      <a:avLst/>
                    </a:prstGeom>
                    <a:noFill/>
                    <a:ln>
                      <a:noFill/>
                    </a:ln>
                  </pic:spPr>
                </pic:pic>
              </a:graphicData>
            </a:graphic>
          </wp:inline>
        </w:drawing>
      </w:r>
    </w:p>
    <w:p w14:paraId="34DDF0AE" w14:textId="1FF80DC0" w:rsidR="003C6078" w:rsidRDefault="003C6078" w:rsidP="003C6078">
      <w:pPr>
        <w:pStyle w:val="MIPFigureTable"/>
      </w:pPr>
      <w:r>
        <w:t>Figure 3 – MIP Organisation</w:t>
      </w:r>
    </w:p>
    <w:p w14:paraId="1789D3F6" w14:textId="77777777" w:rsidR="003C6078" w:rsidRDefault="003C6078" w:rsidP="00D54881">
      <w:pPr>
        <w:keepNext w:val="0"/>
        <w:jc w:val="center"/>
      </w:pPr>
    </w:p>
    <w:p w14:paraId="5766E2B4" w14:textId="64A5C4D6" w:rsidR="006B2CFE" w:rsidRDefault="006B2CFE">
      <w:pPr>
        <w:pStyle w:val="Heading2"/>
        <w:numPr>
          <w:ilvl w:val="0"/>
          <w:numId w:val="0"/>
        </w:numPr>
      </w:pPr>
      <w:bookmarkStart w:id="10" w:name="_Toc114045235"/>
      <w:r>
        <w:lastRenderedPageBreak/>
        <w:t>2.3</w:t>
      </w:r>
      <w:r>
        <w:tab/>
        <w:t>MIP-</w:t>
      </w:r>
      <w:r w:rsidR="00017D1A">
        <w:t>NATO</w:t>
      </w:r>
      <w:r>
        <w:t xml:space="preserve"> </w:t>
      </w:r>
      <w:r w:rsidR="004440FB">
        <w:t xml:space="preserve">Harmonization </w:t>
      </w:r>
      <w:r>
        <w:t>Board</w:t>
      </w:r>
      <w:bookmarkEnd w:id="10"/>
      <w:r>
        <w:t xml:space="preserve"> </w:t>
      </w:r>
    </w:p>
    <w:p w14:paraId="2113F327" w14:textId="49CCA1D1" w:rsidR="006B2CFE" w:rsidRDefault="006B2CFE">
      <w:r>
        <w:t>The MIP-</w:t>
      </w:r>
      <w:r w:rsidR="00017D1A">
        <w:t>NATO</w:t>
      </w:r>
      <w:r>
        <w:t xml:space="preserve"> </w:t>
      </w:r>
      <w:r w:rsidR="004440FB">
        <w:t xml:space="preserve">Harmonization </w:t>
      </w:r>
      <w:r>
        <w:t>Board (MN</w:t>
      </w:r>
      <w:r w:rsidR="004440FB">
        <w:t>H</w:t>
      </w:r>
      <w:r>
        <w:t xml:space="preserve">B) </w:t>
      </w:r>
      <w:r w:rsidR="00821236">
        <w:t>will</w:t>
      </w:r>
      <w:r w:rsidR="007D0C54">
        <w:t xml:space="preserve"> be established. Responsibilities </w:t>
      </w:r>
      <w:r>
        <w:t>are described in 2.4.3.</w:t>
      </w:r>
    </w:p>
    <w:p w14:paraId="1563D7E4" w14:textId="69E1D533" w:rsidR="006B2CFE" w:rsidRDefault="006B2CFE">
      <w:r>
        <w:t>Both organisations will provide subject matter/operational experts as required</w:t>
      </w:r>
      <w:r w:rsidR="00D95C01">
        <w:t xml:space="preserve"> to the working bodies of the substructure. </w:t>
      </w:r>
      <w:r w:rsidR="009B4C09">
        <w:t xml:space="preserve">If the resourcing of the substructure is not sufficient it will slow down the development </w:t>
      </w:r>
      <w:r w:rsidR="004E0A86">
        <w:t>process of the CXCSRM.</w:t>
      </w:r>
    </w:p>
    <w:p w14:paraId="325E0C90" w14:textId="2F58F1D4" w:rsidR="006B2CFE" w:rsidRDefault="006B2CFE">
      <w:r>
        <w:t xml:space="preserve">There will be one vote for MIP and one </w:t>
      </w:r>
      <w:r w:rsidR="00644180">
        <w:t xml:space="preserve">vote </w:t>
      </w:r>
      <w:r>
        <w:t xml:space="preserve">for </w:t>
      </w:r>
      <w:r w:rsidR="00920950">
        <w:t>NATO</w:t>
      </w:r>
      <w:r>
        <w:t>.  If consensus cannot be achieved, an arbitration process will take place to bring all issues requiring resolution to the MSG</w:t>
      </w:r>
      <w:r w:rsidR="007D0C54">
        <w:t>,</w:t>
      </w:r>
      <w:r>
        <w:t xml:space="preserve"> </w:t>
      </w:r>
      <w:r w:rsidR="00920950">
        <w:t>NC3B</w:t>
      </w:r>
      <w:r w:rsidR="007D0C54">
        <w:t xml:space="preserve"> and MCSB</w:t>
      </w:r>
      <w:r>
        <w:t xml:space="preserve"> if not resolved. </w:t>
      </w:r>
    </w:p>
    <w:p w14:paraId="5D14B5C5" w14:textId="77777777" w:rsidR="006B2CFE" w:rsidRDefault="006B2CFE" w:rsidP="006B2CFE">
      <w:pPr>
        <w:pStyle w:val="Heading2"/>
        <w:numPr>
          <w:ilvl w:val="1"/>
          <w:numId w:val="4"/>
        </w:numPr>
      </w:pPr>
      <w:bookmarkStart w:id="11" w:name="_Toc114045236"/>
      <w:r>
        <w:t>Responsibilities</w:t>
      </w:r>
      <w:bookmarkEnd w:id="11"/>
    </w:p>
    <w:p w14:paraId="7E8E2F03" w14:textId="77777777" w:rsidR="006B2CFE" w:rsidRDefault="00920950">
      <w:pPr>
        <w:pStyle w:val="Heading3"/>
      </w:pPr>
      <w:bookmarkStart w:id="12" w:name="_Toc114045237"/>
      <w:r>
        <w:t>NATO</w:t>
      </w:r>
      <w:bookmarkEnd w:id="12"/>
    </w:p>
    <w:p w14:paraId="2FAE8E3C" w14:textId="77777777" w:rsidR="006B2CFE" w:rsidRDefault="006B2CFE" w:rsidP="002166E8">
      <w:pPr>
        <w:pStyle w:val="Heading4"/>
      </w:pPr>
      <w:r>
        <w:t xml:space="preserve">The </w:t>
      </w:r>
      <w:r w:rsidR="00920950">
        <w:t xml:space="preserve">NATO DM </w:t>
      </w:r>
      <w:proofErr w:type="spellStart"/>
      <w:r w:rsidR="00920950">
        <w:t>CaT</w:t>
      </w:r>
      <w:proofErr w:type="spellEnd"/>
      <w:r>
        <w:t xml:space="preserve"> will</w:t>
      </w:r>
    </w:p>
    <w:p w14:paraId="56936F49" w14:textId="2D332C76" w:rsidR="009F5353" w:rsidRDefault="004E0A86" w:rsidP="00B75668">
      <w:pPr>
        <w:pStyle w:val="MIPBulletLevel1"/>
        <w:keepNext w:val="0"/>
        <w:numPr>
          <w:ilvl w:val="0"/>
          <w:numId w:val="5"/>
        </w:numPr>
        <w:ind w:left="1412" w:hanging="703"/>
      </w:pPr>
      <w:r>
        <w:t>R</w:t>
      </w:r>
      <w:r w:rsidR="009F5353">
        <w:t xml:space="preserve">epresent the NC3B </w:t>
      </w:r>
      <w:r w:rsidR="00D95C01">
        <w:t>i</w:t>
      </w:r>
      <w:r w:rsidR="009F5353">
        <w:t xml:space="preserve">n </w:t>
      </w:r>
      <w:r w:rsidR="004440FB">
        <w:t>MNHB</w:t>
      </w:r>
      <w:r w:rsidR="009F5353">
        <w:t xml:space="preserve"> meetings</w:t>
      </w:r>
      <w:r w:rsidR="00756565">
        <w:t>;</w:t>
      </w:r>
    </w:p>
    <w:p w14:paraId="7121150A" w14:textId="77777777" w:rsidR="006B2CFE" w:rsidRDefault="006B2CFE" w:rsidP="00B75668">
      <w:pPr>
        <w:pStyle w:val="MIPBulletLevel1"/>
        <w:keepNext w:val="0"/>
        <w:numPr>
          <w:ilvl w:val="0"/>
          <w:numId w:val="5"/>
        </w:numPr>
        <w:ind w:left="1412" w:hanging="703"/>
      </w:pPr>
      <w:r>
        <w:t>Perform high-level Data Administration;</w:t>
      </w:r>
    </w:p>
    <w:p w14:paraId="1D311274" w14:textId="2147D3A5" w:rsidR="006B2CFE" w:rsidRDefault="006B2CFE" w:rsidP="00B75668">
      <w:pPr>
        <w:pStyle w:val="MIPBulletLevel1"/>
        <w:keepNext w:val="0"/>
        <w:numPr>
          <w:ilvl w:val="0"/>
          <w:numId w:val="5"/>
        </w:numPr>
        <w:ind w:left="1412" w:hanging="703"/>
      </w:pPr>
      <w:r>
        <w:t xml:space="preserve">Promulgate the </w:t>
      </w:r>
      <w:r w:rsidR="00920950">
        <w:t>MIM</w:t>
      </w:r>
      <w:r>
        <w:t xml:space="preserve"> as a NATO STANAG</w:t>
      </w:r>
      <w:r w:rsidR="00563955">
        <w:t xml:space="preserve"> and contribution to the </w:t>
      </w:r>
      <w:r w:rsidR="00756565">
        <w:t>CXCSRM</w:t>
      </w:r>
      <w:r>
        <w:t>;</w:t>
      </w:r>
    </w:p>
    <w:p w14:paraId="7E9D9C51" w14:textId="77777777" w:rsidR="00920950" w:rsidRDefault="00920950" w:rsidP="00B75668">
      <w:pPr>
        <w:pStyle w:val="MIPBulletLevel1"/>
        <w:keepNext w:val="0"/>
        <w:numPr>
          <w:ilvl w:val="0"/>
          <w:numId w:val="5"/>
        </w:numPr>
        <w:ind w:left="1412" w:hanging="703"/>
      </w:pPr>
      <w:r>
        <w:t xml:space="preserve">Promulgate the MIP4 as </w:t>
      </w:r>
      <w:r w:rsidR="00563955">
        <w:t>MIP</w:t>
      </w:r>
      <w:r w:rsidR="00756565">
        <w:t>4</w:t>
      </w:r>
      <w:r w:rsidR="00D95C01">
        <w:t>-</w:t>
      </w:r>
      <w:r w:rsidR="00563955">
        <w:t xml:space="preserve">IES </w:t>
      </w:r>
      <w:r>
        <w:t>STANAG;</w:t>
      </w:r>
    </w:p>
    <w:p w14:paraId="7F82C7C2" w14:textId="5B8F1D55" w:rsidR="006B2CFE" w:rsidRDefault="006B2CFE" w:rsidP="00B75668">
      <w:pPr>
        <w:pStyle w:val="MIPBulletLevel1"/>
        <w:keepNext w:val="0"/>
        <w:numPr>
          <w:ilvl w:val="0"/>
          <w:numId w:val="5"/>
        </w:numPr>
        <w:ind w:left="1412" w:hanging="703"/>
      </w:pPr>
      <w:r>
        <w:t xml:space="preserve">Perform configuration management and data quality processes of the </w:t>
      </w:r>
      <w:r w:rsidR="00756565">
        <w:t>CXCSRM;</w:t>
      </w:r>
    </w:p>
    <w:p w14:paraId="573652E3" w14:textId="70CECCDF" w:rsidR="006B2CFE" w:rsidRDefault="006B2CFE" w:rsidP="00B75668">
      <w:pPr>
        <w:pStyle w:val="MIPBulletLevel1"/>
        <w:keepNext w:val="0"/>
        <w:numPr>
          <w:ilvl w:val="0"/>
          <w:numId w:val="5"/>
        </w:numPr>
        <w:ind w:left="1412" w:hanging="703"/>
      </w:pPr>
      <w:r>
        <w:t xml:space="preserve">Propose and prioritise any requirements for information exchange designated as Joint and/or Combined by a valid authority (NSA, SC, </w:t>
      </w:r>
      <w:r w:rsidR="00920950">
        <w:t>NATO DM CaT</w:t>
      </w:r>
      <w:r>
        <w:t xml:space="preserve">) for inclusion into </w:t>
      </w:r>
      <w:r w:rsidR="00920950">
        <w:t>MIM</w:t>
      </w:r>
      <w:r w:rsidR="00A30B1F">
        <w:t xml:space="preserve"> as it impacts the </w:t>
      </w:r>
      <w:r w:rsidR="00756565">
        <w:t>CXCSRM</w:t>
      </w:r>
      <w:r>
        <w:t xml:space="preserve">; </w:t>
      </w:r>
    </w:p>
    <w:p w14:paraId="75304CB0" w14:textId="77777777" w:rsidR="006B2CFE" w:rsidRDefault="006B2CFE" w:rsidP="00B75668">
      <w:pPr>
        <w:pStyle w:val="MIPBulletLevel1"/>
        <w:keepNext w:val="0"/>
        <w:numPr>
          <w:ilvl w:val="0"/>
          <w:numId w:val="5"/>
        </w:numPr>
        <w:ind w:left="1412" w:hanging="703"/>
      </w:pPr>
      <w:r>
        <w:t>Promote semantic interoperability within NATO and to National C2 systems;</w:t>
      </w:r>
    </w:p>
    <w:p w14:paraId="58FAF6D2" w14:textId="77777777" w:rsidR="006B2CFE" w:rsidRDefault="006B2CFE" w:rsidP="00B75668">
      <w:pPr>
        <w:pStyle w:val="MIPBulletLevel1"/>
        <w:keepNext w:val="0"/>
        <w:numPr>
          <w:ilvl w:val="0"/>
          <w:numId w:val="5"/>
        </w:numPr>
        <w:ind w:left="1412" w:hanging="703"/>
      </w:pPr>
      <w:r>
        <w:t>Standardize meta data (initially focussing on Data Elements</w:t>
      </w:r>
      <w:r>
        <w:rPr>
          <w:rStyle w:val="FootnoteReference"/>
        </w:rPr>
        <w:footnoteReference w:id="2"/>
      </w:r>
      <w:r>
        <w:t>) from development of IERs to various mechanisms of information exchange;</w:t>
      </w:r>
    </w:p>
    <w:p w14:paraId="3C5FBAE7" w14:textId="77777777" w:rsidR="006B2CFE" w:rsidRDefault="006B2CFE" w:rsidP="00B75668">
      <w:pPr>
        <w:pStyle w:val="MIPBulletLevel1"/>
        <w:keepNext w:val="0"/>
        <w:numPr>
          <w:ilvl w:val="0"/>
          <w:numId w:val="5"/>
        </w:numPr>
        <w:ind w:left="1412" w:hanging="703"/>
      </w:pPr>
      <w:r>
        <w:t xml:space="preserve">Publish the </w:t>
      </w:r>
      <w:r w:rsidR="00A30B1F">
        <w:t xml:space="preserve">MIP-IES </w:t>
      </w:r>
      <w:r w:rsidR="00920950">
        <w:t xml:space="preserve">and the </w:t>
      </w:r>
      <w:r w:rsidR="00A30B1F">
        <w:t>MIM</w:t>
      </w:r>
      <w:r>
        <w:t xml:space="preserve"> via the </w:t>
      </w:r>
      <w:commentRangeStart w:id="13"/>
      <w:r>
        <w:t>Information Resources Dictionary System (IRDS)</w:t>
      </w:r>
      <w:commentRangeEnd w:id="13"/>
      <w:r w:rsidR="00756565">
        <w:rPr>
          <w:rStyle w:val="CommentReference"/>
        </w:rPr>
        <w:commentReference w:id="13"/>
      </w:r>
      <w:r>
        <w:t>.</w:t>
      </w:r>
    </w:p>
    <w:p w14:paraId="3F9209E8" w14:textId="3BC1397A" w:rsidR="006B2CFE" w:rsidRDefault="006B2CFE" w:rsidP="00B75668">
      <w:pPr>
        <w:pStyle w:val="MIPBulletLevel1"/>
        <w:keepNext w:val="0"/>
        <w:numPr>
          <w:ilvl w:val="0"/>
          <w:numId w:val="5"/>
        </w:numPr>
        <w:ind w:left="1412" w:hanging="703"/>
      </w:pPr>
      <w:r>
        <w:lastRenderedPageBreak/>
        <w:t xml:space="preserve">Provide the principle point of contact with NATO Standardisation </w:t>
      </w:r>
      <w:r w:rsidR="00920950">
        <w:t>Organisation</w:t>
      </w:r>
      <w:r>
        <w:t xml:space="preserve"> (NS</w:t>
      </w:r>
      <w:r w:rsidR="00920950">
        <w:t>O</w:t>
      </w:r>
      <w:r>
        <w:t>);</w:t>
      </w:r>
    </w:p>
    <w:p w14:paraId="6092E8E3" w14:textId="7EC6D236" w:rsidR="006B2CFE" w:rsidRDefault="006B2CFE" w:rsidP="00B75668">
      <w:pPr>
        <w:pStyle w:val="MIPBulletLevel1"/>
        <w:keepNext w:val="0"/>
        <w:numPr>
          <w:ilvl w:val="0"/>
          <w:numId w:val="5"/>
        </w:numPr>
        <w:ind w:left="1412" w:hanging="703"/>
      </w:pPr>
      <w:r>
        <w:t xml:space="preserve">Promote provision technical resources for the </w:t>
      </w:r>
      <w:r w:rsidR="00920950">
        <w:t>MIP</w:t>
      </w:r>
      <w:r>
        <w:t xml:space="preserve"> to include the Joint and/or Combined IERs into the </w:t>
      </w:r>
      <w:r w:rsidR="00BD7740">
        <w:t xml:space="preserve">MIP-IES </w:t>
      </w:r>
      <w:r w:rsidR="00920950">
        <w:t>and MIM</w:t>
      </w:r>
      <w:r w:rsidR="004440FB">
        <w:t xml:space="preserve"> as required</w:t>
      </w:r>
      <w:r>
        <w:t>;</w:t>
      </w:r>
    </w:p>
    <w:p w14:paraId="7EFD43F9" w14:textId="77777777" w:rsidR="006B2CFE" w:rsidRPr="00015F04" w:rsidRDefault="00DF6EF9" w:rsidP="00B75668">
      <w:pPr>
        <w:pStyle w:val="MIPBulletLevel1"/>
        <w:keepNext w:val="0"/>
        <w:numPr>
          <w:ilvl w:val="0"/>
          <w:numId w:val="5"/>
        </w:numPr>
        <w:ind w:left="1412" w:hanging="703"/>
        <w:rPr>
          <w:highlight w:val="yellow"/>
        </w:rPr>
      </w:pPr>
      <w:r w:rsidRPr="00015F04">
        <w:rPr>
          <w:highlight w:val="yellow"/>
        </w:rPr>
        <w:t>…</w:t>
      </w:r>
    </w:p>
    <w:p w14:paraId="55259CCB" w14:textId="77777777" w:rsidR="003E2C25" w:rsidRDefault="003E2C25" w:rsidP="00B75668">
      <w:pPr>
        <w:pStyle w:val="Heading4"/>
        <w:keepNext w:val="0"/>
      </w:pPr>
      <w:r>
        <w:t>The NATO MCJSB IERHWG will</w:t>
      </w:r>
    </w:p>
    <w:p w14:paraId="1EFD02F9" w14:textId="133C7449" w:rsidR="003E2C25" w:rsidRDefault="003E2C25" w:rsidP="00B75668">
      <w:pPr>
        <w:pStyle w:val="MIPBulletLevel1"/>
        <w:keepNext w:val="0"/>
        <w:numPr>
          <w:ilvl w:val="0"/>
          <w:numId w:val="14"/>
        </w:numPr>
      </w:pPr>
      <w:r>
        <w:tab/>
      </w:r>
      <w:r w:rsidR="004E0A86">
        <w:t>R</w:t>
      </w:r>
      <w:r>
        <w:t xml:space="preserve">epresent the MCJSB in </w:t>
      </w:r>
      <w:r w:rsidR="004440FB">
        <w:t>MNHB</w:t>
      </w:r>
      <w:r>
        <w:t xml:space="preserve"> meetings</w:t>
      </w:r>
    </w:p>
    <w:p w14:paraId="26A05448" w14:textId="77777777" w:rsidR="00475B09" w:rsidRDefault="00475B09" w:rsidP="00B75668">
      <w:pPr>
        <w:pStyle w:val="MIPBulletLevel1"/>
        <w:keepNext w:val="0"/>
        <w:numPr>
          <w:ilvl w:val="0"/>
          <w:numId w:val="14"/>
        </w:numPr>
      </w:pPr>
      <w:r>
        <w:t>Coordinate and deconflict valid requirements with the MIP OSG;</w:t>
      </w:r>
    </w:p>
    <w:p w14:paraId="40C032E4" w14:textId="78414B11" w:rsidR="000A7EE0" w:rsidRDefault="00475B09" w:rsidP="00B75668">
      <w:pPr>
        <w:pStyle w:val="MIPBulletLevel1"/>
        <w:keepNext w:val="0"/>
        <w:numPr>
          <w:ilvl w:val="0"/>
          <w:numId w:val="14"/>
        </w:numPr>
      </w:pPr>
      <w:r>
        <w:t>Propose IERs for ‘Consultation’ for inclusion into the MIP-IES on behalf of NATO</w:t>
      </w:r>
      <w:r w:rsidR="004440FB">
        <w:t xml:space="preserve"> as required</w:t>
      </w:r>
      <w:r>
        <w:t>;</w:t>
      </w:r>
    </w:p>
    <w:p w14:paraId="4313C133" w14:textId="3D63EFD1" w:rsidR="00475B09" w:rsidRDefault="000A7EE0" w:rsidP="00B75668">
      <w:pPr>
        <w:pStyle w:val="MIPBulletLevel1"/>
        <w:keepNext w:val="0"/>
        <w:numPr>
          <w:ilvl w:val="0"/>
          <w:numId w:val="14"/>
        </w:numPr>
      </w:pPr>
      <w:r>
        <w:t>Promote provision of operational resources for the MIP to include the Joint and/or Combined IERs into the MIP-IES and MIM;</w:t>
      </w:r>
    </w:p>
    <w:p w14:paraId="6B67BB28" w14:textId="1E026556" w:rsidR="003E2C25" w:rsidRPr="00015F04" w:rsidRDefault="00DF6EF9" w:rsidP="00B75668">
      <w:pPr>
        <w:pStyle w:val="MIPBulletLevel1"/>
        <w:keepNext w:val="0"/>
        <w:numPr>
          <w:ilvl w:val="0"/>
          <w:numId w:val="14"/>
        </w:numPr>
        <w:rPr>
          <w:highlight w:val="yellow"/>
        </w:rPr>
      </w:pPr>
      <w:r w:rsidRPr="00015F04">
        <w:rPr>
          <w:highlight w:val="yellow"/>
        </w:rPr>
        <w:t>…</w:t>
      </w:r>
    </w:p>
    <w:p w14:paraId="0583F049" w14:textId="77777777" w:rsidR="006B2CFE" w:rsidRDefault="006B2CFE" w:rsidP="00B75668">
      <w:pPr>
        <w:pStyle w:val="Heading3"/>
        <w:keepNext w:val="0"/>
        <w:numPr>
          <w:ilvl w:val="0"/>
          <w:numId w:val="0"/>
        </w:numPr>
      </w:pPr>
      <w:bookmarkStart w:id="14" w:name="_Toc114045238"/>
      <w:r>
        <w:t>2.4.2</w:t>
      </w:r>
      <w:r>
        <w:tab/>
        <w:t>MIP</w:t>
      </w:r>
      <w:bookmarkEnd w:id="14"/>
    </w:p>
    <w:p w14:paraId="34629A3A" w14:textId="725DC89F" w:rsidR="00412B77" w:rsidRDefault="006B2CFE" w:rsidP="00B75668">
      <w:pPr>
        <w:pStyle w:val="MIPBulletLevel1"/>
        <w:keepNext w:val="0"/>
        <w:numPr>
          <w:ilvl w:val="0"/>
          <w:numId w:val="0"/>
        </w:numPr>
      </w:pPr>
      <w:r>
        <w:t>The MIP will:</w:t>
      </w:r>
    </w:p>
    <w:p w14:paraId="651F2B54" w14:textId="5502D10E" w:rsidR="00412B77" w:rsidRDefault="004E0A86" w:rsidP="00B75668">
      <w:pPr>
        <w:pStyle w:val="MIPBulletLevel1"/>
        <w:keepNext w:val="0"/>
        <w:numPr>
          <w:ilvl w:val="0"/>
          <w:numId w:val="6"/>
        </w:numPr>
        <w:ind w:hanging="708"/>
      </w:pPr>
      <w:r>
        <w:t>R</w:t>
      </w:r>
      <w:r w:rsidR="00412B77">
        <w:t xml:space="preserve">epresent the MIP in </w:t>
      </w:r>
      <w:r w:rsidR="004440FB">
        <w:t>MNHB</w:t>
      </w:r>
      <w:r w:rsidR="00412B77">
        <w:t xml:space="preserve"> meetings </w:t>
      </w:r>
    </w:p>
    <w:p w14:paraId="5B146D60" w14:textId="0E888340" w:rsidR="004440FB" w:rsidRDefault="006B2CFE" w:rsidP="00B75668">
      <w:pPr>
        <w:pStyle w:val="MIPBulletLevel1"/>
        <w:keepNext w:val="0"/>
        <w:numPr>
          <w:ilvl w:val="0"/>
          <w:numId w:val="6"/>
        </w:numPr>
        <w:ind w:hanging="708"/>
      </w:pPr>
      <w:r>
        <w:t xml:space="preserve">Undertake </w:t>
      </w:r>
      <w:r w:rsidR="004440FB">
        <w:t>modelling</w:t>
      </w:r>
      <w:r>
        <w:t xml:space="preserve"> required for the evolution of the </w:t>
      </w:r>
      <w:r w:rsidR="00F479A3">
        <w:t xml:space="preserve">MIM as </w:t>
      </w:r>
      <w:r w:rsidR="00BD7740">
        <w:t xml:space="preserve">contribution to the </w:t>
      </w:r>
      <w:r w:rsidR="00DF6EF9">
        <w:t>CXCSRM</w:t>
      </w:r>
      <w:r>
        <w:t xml:space="preserve"> incorporating approved IERs to include:</w:t>
      </w:r>
    </w:p>
    <w:p w14:paraId="4139272B" w14:textId="59EBC297" w:rsidR="004440FB" w:rsidRDefault="006B2CFE" w:rsidP="00D54881">
      <w:pPr>
        <w:pStyle w:val="MIPBulletLevel1"/>
        <w:keepNext w:val="0"/>
        <w:numPr>
          <w:ilvl w:val="0"/>
          <w:numId w:val="6"/>
        </w:numPr>
        <w:ind w:hanging="708"/>
      </w:pPr>
      <w:r>
        <w:t xml:space="preserve">Design and control of the </w:t>
      </w:r>
      <w:r w:rsidR="00F479A3">
        <w:t>MIM</w:t>
      </w:r>
      <w:r>
        <w:t xml:space="preserve"> model;</w:t>
      </w:r>
    </w:p>
    <w:p w14:paraId="5112D63D" w14:textId="77777777" w:rsidR="006B2CFE" w:rsidRDefault="006B2CFE" w:rsidP="00D54881">
      <w:pPr>
        <w:pStyle w:val="MIPBulletLevel1"/>
        <w:keepNext w:val="0"/>
        <w:numPr>
          <w:ilvl w:val="0"/>
          <w:numId w:val="6"/>
        </w:numPr>
        <w:ind w:hanging="708"/>
      </w:pPr>
      <w:r>
        <w:t xml:space="preserve">Implement </w:t>
      </w:r>
      <w:r w:rsidR="00170E86">
        <w:t xml:space="preserve">agreed </w:t>
      </w:r>
      <w:r>
        <w:t xml:space="preserve">standards and procedures </w:t>
      </w:r>
      <w:r w:rsidR="00170E86">
        <w:t xml:space="preserve">in </w:t>
      </w:r>
      <w:r>
        <w:t xml:space="preserve">the </w:t>
      </w:r>
      <w:r w:rsidR="00BD7740">
        <w:t>MIP-IES</w:t>
      </w:r>
      <w:r>
        <w:t xml:space="preserve">, in accordance with the </w:t>
      </w:r>
      <w:r w:rsidR="00170E86">
        <w:t>OSG</w:t>
      </w:r>
      <w:r>
        <w:t>;</w:t>
      </w:r>
    </w:p>
    <w:p w14:paraId="5AB1C7C3" w14:textId="77777777" w:rsidR="006B2CFE" w:rsidRDefault="006B2CFE" w:rsidP="00B75668">
      <w:pPr>
        <w:pStyle w:val="MIPBulletLevel1"/>
        <w:keepNext w:val="0"/>
        <w:numPr>
          <w:ilvl w:val="0"/>
          <w:numId w:val="6"/>
        </w:numPr>
        <w:ind w:hanging="708"/>
      </w:pPr>
      <w:r>
        <w:t xml:space="preserve">Maintain and control the </w:t>
      </w:r>
      <w:r w:rsidR="00BD7740">
        <w:t xml:space="preserve">MIP-IES </w:t>
      </w:r>
      <w:r w:rsidR="00170E86">
        <w:t>development</w:t>
      </w:r>
      <w:r>
        <w:t>;</w:t>
      </w:r>
    </w:p>
    <w:p w14:paraId="7149695D" w14:textId="72A0BD33" w:rsidR="006B2CFE" w:rsidRDefault="006B2CFE" w:rsidP="00B75668">
      <w:pPr>
        <w:pStyle w:val="MIPBulletLevel1"/>
        <w:keepNext w:val="0"/>
        <w:numPr>
          <w:ilvl w:val="0"/>
          <w:numId w:val="6"/>
        </w:numPr>
        <w:ind w:hanging="708"/>
      </w:pPr>
      <w:r>
        <w:t xml:space="preserve">Provide resources to the </w:t>
      </w:r>
      <w:r w:rsidR="00F479A3">
        <w:t>MIM team and IPT</w:t>
      </w:r>
      <w:r>
        <w:t xml:space="preserve">, primarily focused on Land Centric requirements into the </w:t>
      </w:r>
      <w:r w:rsidR="00BD7740">
        <w:t>MIP-IES</w:t>
      </w:r>
      <w:r>
        <w:t>.</w:t>
      </w:r>
    </w:p>
    <w:p w14:paraId="3EFBAF7E" w14:textId="3EB21D08" w:rsidR="00460C5B" w:rsidRDefault="00460C5B" w:rsidP="00B75668">
      <w:pPr>
        <w:pStyle w:val="MIPBulletLevel1"/>
        <w:keepNext w:val="0"/>
        <w:numPr>
          <w:ilvl w:val="0"/>
          <w:numId w:val="6"/>
        </w:numPr>
        <w:ind w:hanging="708"/>
      </w:pPr>
      <w:r>
        <w:t xml:space="preserve">Provides a project plan with accountable resourcing. </w:t>
      </w:r>
      <w:r w:rsidR="004E0A86">
        <w:t>The project plan needs to be approved by MSG and considered into the MIP work plan.</w:t>
      </w:r>
    </w:p>
    <w:p w14:paraId="285C19B6" w14:textId="1B873A53" w:rsidR="006B2CFE" w:rsidRDefault="00DF6EF9" w:rsidP="00B75668">
      <w:pPr>
        <w:pStyle w:val="Heading3"/>
        <w:keepNext w:val="0"/>
        <w:numPr>
          <w:ilvl w:val="2"/>
          <w:numId w:val="9"/>
        </w:numPr>
      </w:pPr>
      <w:bookmarkStart w:id="15" w:name="_Toc114045239"/>
      <w:r>
        <w:t>MIP-</w:t>
      </w:r>
      <w:r w:rsidR="00170E86">
        <w:t>NATO</w:t>
      </w:r>
      <w:r w:rsidR="006B2CFE">
        <w:t xml:space="preserve"> </w:t>
      </w:r>
      <w:r w:rsidR="004440FB">
        <w:t xml:space="preserve">Harmonization </w:t>
      </w:r>
      <w:r w:rsidR="006B2CFE">
        <w:t>Board</w:t>
      </w:r>
      <w:bookmarkEnd w:id="15"/>
    </w:p>
    <w:p w14:paraId="70531795" w14:textId="2DD5521A" w:rsidR="006B2CFE" w:rsidRDefault="006B2CFE" w:rsidP="00B75668">
      <w:pPr>
        <w:pStyle w:val="MIPBulletLevel1"/>
        <w:keepNext w:val="0"/>
        <w:numPr>
          <w:ilvl w:val="0"/>
          <w:numId w:val="0"/>
        </w:numPr>
      </w:pPr>
      <w:r>
        <w:t xml:space="preserve">The </w:t>
      </w:r>
      <w:r w:rsidR="004440FB">
        <w:t>MNHB</w:t>
      </w:r>
      <w:r>
        <w:t xml:space="preserve"> will perform, in combined </w:t>
      </w:r>
      <w:r w:rsidR="00170E86">
        <w:t>NATO -</w:t>
      </w:r>
      <w:r>
        <w:t xml:space="preserve"> MIP sessions held in conjunction with MIP PMG meetings, strategic planning consisting of:</w:t>
      </w:r>
    </w:p>
    <w:p w14:paraId="3EBC9F5F" w14:textId="72371CDE" w:rsidR="006B2CFE" w:rsidRDefault="004440FB" w:rsidP="00B75668">
      <w:pPr>
        <w:pStyle w:val="MIPBulletLevel1"/>
        <w:keepNext w:val="0"/>
        <w:numPr>
          <w:ilvl w:val="0"/>
          <w:numId w:val="16"/>
        </w:numPr>
        <w:ind w:hanging="719"/>
      </w:pPr>
      <w:r>
        <w:lastRenderedPageBreak/>
        <w:t>Harmonization</w:t>
      </w:r>
      <w:r w:rsidR="006B2CFE">
        <w:t xml:space="preserve"> of IERs from </w:t>
      </w:r>
      <w:r w:rsidR="00170E86">
        <w:t>NATO</w:t>
      </w:r>
      <w:r w:rsidR="006B2CFE">
        <w:t xml:space="preserve"> and MIP to incorporate into the </w:t>
      </w:r>
      <w:r w:rsidR="00460C5B">
        <w:t xml:space="preserve">first </w:t>
      </w:r>
      <w:r w:rsidR="006B2CFE">
        <w:t xml:space="preserve">version of the </w:t>
      </w:r>
      <w:r w:rsidR="00451EB4">
        <w:t>CXCSRM</w:t>
      </w:r>
      <w:r>
        <w:t xml:space="preserve"> as required</w:t>
      </w:r>
      <w:r w:rsidR="006B2CFE">
        <w:t xml:space="preserve">. </w:t>
      </w:r>
    </w:p>
    <w:p w14:paraId="5DC9C459" w14:textId="7CB9DD76" w:rsidR="004440FB" w:rsidRDefault="004440FB" w:rsidP="004440FB">
      <w:pPr>
        <w:pStyle w:val="MIPBulletLevel1"/>
        <w:keepNext w:val="0"/>
        <w:numPr>
          <w:ilvl w:val="0"/>
          <w:numId w:val="16"/>
        </w:numPr>
        <w:ind w:hanging="719"/>
      </w:pPr>
      <w:r>
        <w:t xml:space="preserve">Approval of MIM concepts/elements to incorporate into the first version of the CXCSRM. </w:t>
      </w:r>
    </w:p>
    <w:p w14:paraId="653ADD3F" w14:textId="77777777" w:rsidR="006B2CFE" w:rsidRDefault="006B2CFE" w:rsidP="00B75668">
      <w:pPr>
        <w:pStyle w:val="MIPBulletLevel1"/>
        <w:keepNext w:val="0"/>
        <w:numPr>
          <w:ilvl w:val="0"/>
          <w:numId w:val="16"/>
        </w:numPr>
        <w:ind w:hanging="719"/>
      </w:pPr>
      <w:r>
        <w:t>Prioritising and de-conflicting IERs.</w:t>
      </w:r>
    </w:p>
    <w:p w14:paraId="15F428DB" w14:textId="555F35A6" w:rsidR="006B2CFE" w:rsidRDefault="006B2CFE" w:rsidP="00B75668">
      <w:pPr>
        <w:pStyle w:val="MIPBulletLevel1"/>
        <w:keepNext w:val="0"/>
        <w:numPr>
          <w:ilvl w:val="0"/>
          <w:numId w:val="16"/>
        </w:numPr>
        <w:ind w:hanging="719"/>
      </w:pPr>
      <w:r>
        <w:t xml:space="preserve">Approval of the Programme of Work for the evolution of the </w:t>
      </w:r>
      <w:r w:rsidR="00451EB4">
        <w:t>CXCSRM</w:t>
      </w:r>
      <w:r>
        <w:t>.</w:t>
      </w:r>
    </w:p>
    <w:p w14:paraId="52D014E7" w14:textId="409A0C3B" w:rsidR="006B2CFE" w:rsidRDefault="006B2CFE" w:rsidP="00B75668">
      <w:pPr>
        <w:pStyle w:val="MIPBulletLevel1"/>
        <w:keepNext w:val="0"/>
        <w:numPr>
          <w:ilvl w:val="0"/>
          <w:numId w:val="16"/>
        </w:numPr>
        <w:ind w:hanging="719"/>
      </w:pPr>
      <w:r>
        <w:t xml:space="preserve">Resolution of any issue highlighted by either </w:t>
      </w:r>
      <w:r w:rsidR="00451EB4">
        <w:t>organisation.</w:t>
      </w:r>
    </w:p>
    <w:p w14:paraId="13BEB65D" w14:textId="22E864B8" w:rsidR="006B2CFE" w:rsidRDefault="006B2CFE" w:rsidP="00B75668">
      <w:pPr>
        <w:pStyle w:val="MIPBulletLevel1"/>
        <w:keepNext w:val="0"/>
        <w:numPr>
          <w:ilvl w:val="0"/>
          <w:numId w:val="16"/>
        </w:numPr>
        <w:ind w:hanging="719"/>
      </w:pPr>
      <w:r>
        <w:t xml:space="preserve">Initial approval of the </w:t>
      </w:r>
      <w:r w:rsidR="00451EB4">
        <w:t>CXCSRM</w:t>
      </w:r>
      <w:r w:rsidR="00B646A3">
        <w:t xml:space="preserve"> </w:t>
      </w:r>
      <w:r>
        <w:t>that both organisations will propose to their parent groups (</w:t>
      </w:r>
      <w:r w:rsidR="00170E86">
        <w:t>NC3B</w:t>
      </w:r>
      <w:r w:rsidR="00B646A3">
        <w:t>, MCJSB</w:t>
      </w:r>
      <w:r>
        <w:t xml:space="preserve"> and MSG) for final approval.</w:t>
      </w:r>
    </w:p>
    <w:p w14:paraId="486C98E5" w14:textId="083CCF32" w:rsidR="00410F18" w:rsidRDefault="00410F18" w:rsidP="00B75668">
      <w:pPr>
        <w:pStyle w:val="MIPBulletLevel1"/>
        <w:keepNext w:val="0"/>
        <w:numPr>
          <w:ilvl w:val="0"/>
          <w:numId w:val="16"/>
        </w:numPr>
        <w:ind w:hanging="719"/>
      </w:pPr>
      <w:r>
        <w:t>Is responsible for resourcing the MIM Team and the OSG with MIP and NATO expertise in accordance with the Program of work for CXCSRM.</w:t>
      </w:r>
    </w:p>
    <w:p w14:paraId="551312F8" w14:textId="07D609CB" w:rsidR="00460C5B" w:rsidRDefault="00460C5B" w:rsidP="00B75668">
      <w:pPr>
        <w:pStyle w:val="MIPBulletLevel1"/>
        <w:keepNext w:val="0"/>
        <w:numPr>
          <w:ilvl w:val="0"/>
          <w:numId w:val="16"/>
        </w:numPr>
        <w:ind w:hanging="719"/>
      </w:pPr>
      <w:r>
        <w:t>Provides input to the MIP project planning.</w:t>
      </w:r>
    </w:p>
    <w:p w14:paraId="1666DC76" w14:textId="7E40FE59" w:rsidR="006B2CFE" w:rsidRDefault="00170E86">
      <w:pPr>
        <w:pStyle w:val="Heading1"/>
        <w:keepLines/>
        <w:tabs>
          <w:tab w:val="clear" w:pos="432"/>
          <w:tab w:val="num" w:pos="540"/>
        </w:tabs>
        <w:ind w:left="540" w:hanging="540"/>
      </w:pPr>
      <w:bookmarkStart w:id="16" w:name="_Toc114045240"/>
      <w:r>
        <w:lastRenderedPageBreak/>
        <w:t xml:space="preserve">MIM as </w:t>
      </w:r>
      <w:r w:rsidR="00DF6EF9">
        <w:t xml:space="preserve">Contribution </w:t>
      </w:r>
      <w:r w:rsidR="005E2452">
        <w:t xml:space="preserve">to </w:t>
      </w:r>
      <w:r w:rsidR="00DF6EF9">
        <w:t>the CXCSRM</w:t>
      </w:r>
      <w:bookmarkEnd w:id="16"/>
    </w:p>
    <w:p w14:paraId="03246A12" w14:textId="77777777" w:rsidR="006B2CFE" w:rsidRDefault="006B2CFE">
      <w:pPr>
        <w:pStyle w:val="Heading2"/>
        <w:keepLines/>
      </w:pPr>
      <w:bookmarkStart w:id="17" w:name="_Toc114045241"/>
      <w:r>
        <w:t>Stakeholders</w:t>
      </w:r>
      <w:bookmarkEnd w:id="17"/>
    </w:p>
    <w:p w14:paraId="2705E7CB" w14:textId="77777777" w:rsidR="006B2CFE" w:rsidRDefault="006B2CFE">
      <w:r>
        <w:t xml:space="preserve">NATO and MIP </w:t>
      </w:r>
    </w:p>
    <w:p w14:paraId="289A1384" w14:textId="56F4CF50" w:rsidR="006B2CFE" w:rsidRDefault="00A672A0">
      <w:pPr>
        <w:pStyle w:val="Heading2"/>
        <w:keepLines/>
        <w:ind w:left="578" w:hanging="578"/>
      </w:pPr>
      <w:r>
        <w:t>Responsibilities</w:t>
      </w:r>
    </w:p>
    <w:p w14:paraId="39EB8559" w14:textId="684E6C86" w:rsidR="006B2CFE" w:rsidRDefault="00DF6EF9">
      <w:pPr>
        <w:keepLines/>
      </w:pPr>
      <w:r>
        <w:t xml:space="preserve">For the </w:t>
      </w:r>
      <w:r w:rsidR="00170E86">
        <w:t xml:space="preserve">MIM as </w:t>
      </w:r>
      <w:r>
        <w:t xml:space="preserve">a </w:t>
      </w:r>
      <w:r w:rsidR="00930FAC">
        <w:t xml:space="preserve">contribution </w:t>
      </w:r>
      <w:r>
        <w:t xml:space="preserve">to the CXCSRM </w:t>
      </w:r>
      <w:r w:rsidR="00930FAC">
        <w:t xml:space="preserve">and </w:t>
      </w:r>
      <w:r>
        <w:t xml:space="preserve">provider for </w:t>
      </w:r>
      <w:r w:rsidR="00930FAC">
        <w:t xml:space="preserve">initial </w:t>
      </w:r>
      <w:r>
        <w:t>CXCSRM concepts, the MIM team will</w:t>
      </w:r>
      <w:r w:rsidR="006B2CFE">
        <w:t>:</w:t>
      </w:r>
    </w:p>
    <w:p w14:paraId="1B676B5F" w14:textId="23A64BA4" w:rsidR="006B2CFE" w:rsidRPr="002166E8" w:rsidRDefault="004F32AF" w:rsidP="006B2CFE">
      <w:pPr>
        <w:pStyle w:val="MIPBulletLevel1"/>
        <w:numPr>
          <w:ilvl w:val="0"/>
          <w:numId w:val="7"/>
        </w:numPr>
        <w:tabs>
          <w:tab w:val="clear" w:pos="1068"/>
          <w:tab w:val="num" w:pos="1440"/>
        </w:tabs>
        <w:ind w:left="1440" w:hanging="732"/>
      </w:pPr>
      <w:r w:rsidRPr="00D33501">
        <w:t xml:space="preserve">Undertake modelling required for the evolution of the </w:t>
      </w:r>
      <w:r w:rsidRPr="002166E8">
        <w:t xml:space="preserve">MIM as contribution to the </w:t>
      </w:r>
      <w:r w:rsidR="00DF6EF9">
        <w:t>CXCSRM</w:t>
      </w:r>
      <w:r w:rsidR="00B14F95" w:rsidRPr="002166E8">
        <w:t>,</w:t>
      </w:r>
    </w:p>
    <w:p w14:paraId="17BC2D7F" w14:textId="77777777" w:rsidR="00881F7E" w:rsidRDefault="00D33501" w:rsidP="00881F7E">
      <w:pPr>
        <w:pStyle w:val="MIPBulletLevel1"/>
        <w:numPr>
          <w:ilvl w:val="0"/>
          <w:numId w:val="7"/>
        </w:numPr>
        <w:tabs>
          <w:tab w:val="clear" w:pos="1068"/>
          <w:tab w:val="num" w:pos="1440"/>
        </w:tabs>
        <w:ind w:left="1440" w:hanging="732"/>
      </w:pPr>
      <w:r>
        <w:t>Incorporate approved CPs to the MIM</w:t>
      </w:r>
      <w:r w:rsidR="00DF6EF9">
        <w:t>;</w:t>
      </w:r>
    </w:p>
    <w:p w14:paraId="2640163D" w14:textId="08C20A34" w:rsidR="006B2CFE" w:rsidRDefault="00D33501" w:rsidP="00881F7E">
      <w:pPr>
        <w:pStyle w:val="MIPBulletLevel1"/>
        <w:numPr>
          <w:ilvl w:val="0"/>
          <w:numId w:val="7"/>
        </w:numPr>
        <w:tabs>
          <w:tab w:val="clear" w:pos="1068"/>
          <w:tab w:val="num" w:pos="1440"/>
        </w:tabs>
        <w:ind w:left="1440" w:hanging="732"/>
      </w:pPr>
      <w:r>
        <w:t xml:space="preserve">Provide </w:t>
      </w:r>
      <w:r w:rsidR="00AE669E">
        <w:t xml:space="preserve">support </w:t>
      </w:r>
      <w:r>
        <w:t xml:space="preserve">to other </w:t>
      </w:r>
      <w:r w:rsidR="00DF6EF9">
        <w:t>entities</w:t>
      </w:r>
      <w:r>
        <w:t xml:space="preserve"> or </w:t>
      </w:r>
      <w:r w:rsidR="004910EB">
        <w:t>Communities of Interest (</w:t>
      </w:r>
      <w:r w:rsidR="00DF6EF9">
        <w:t>COIs</w:t>
      </w:r>
      <w:r w:rsidR="004910EB">
        <w:t>)</w:t>
      </w:r>
      <w:r w:rsidR="00B14F95" w:rsidRPr="00D33501">
        <w:t>.</w:t>
      </w:r>
    </w:p>
    <w:p w14:paraId="669CF99E" w14:textId="761FA9C6" w:rsidR="00970C70" w:rsidRDefault="00970C70" w:rsidP="00970C70">
      <w:pPr>
        <w:pStyle w:val="MIPBulletLevel1"/>
        <w:numPr>
          <w:ilvl w:val="0"/>
          <w:numId w:val="0"/>
        </w:numPr>
      </w:pPr>
    </w:p>
    <w:p w14:paraId="5491C5E5" w14:textId="77777777" w:rsidR="00970C70" w:rsidRDefault="00970C70" w:rsidP="00970C70"/>
    <w:p w14:paraId="7761CF95" w14:textId="77777777" w:rsidR="00970C70" w:rsidRDefault="00970C70" w:rsidP="00970C70">
      <w:pPr>
        <w:jc w:val="center"/>
      </w:pPr>
      <w:r>
        <w:rPr>
          <w:noProof/>
          <w:lang w:val="fr-FR" w:eastAsia="fr-FR"/>
        </w:rPr>
        <w:drawing>
          <wp:anchor distT="0" distB="0" distL="114300" distR="114300" simplePos="0" relativeHeight="251662336" behindDoc="0" locked="0" layoutInCell="1" allowOverlap="1" wp14:anchorId="19250CB2" wp14:editId="3D64CCA0">
            <wp:simplePos x="0" y="0"/>
            <wp:positionH relativeFrom="column">
              <wp:posOffset>-660</wp:posOffset>
            </wp:positionH>
            <wp:positionV relativeFrom="paragraph">
              <wp:posOffset>78486</wp:posOffset>
            </wp:positionV>
            <wp:extent cx="5759450" cy="323977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3">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anchor>
        </w:drawing>
      </w:r>
    </w:p>
    <w:p w14:paraId="37C0FBC7" w14:textId="4B9DB2C3" w:rsidR="00970C70" w:rsidRDefault="00970C70" w:rsidP="00D54881">
      <w:pPr>
        <w:pStyle w:val="MIPFigureTable"/>
        <w:keepNext w:val="0"/>
      </w:pPr>
      <w:r>
        <w:t xml:space="preserve">Figure </w:t>
      </w:r>
      <w:r w:rsidR="003C6078">
        <w:t>4</w:t>
      </w:r>
      <w:r>
        <w:t xml:space="preserve"> – NCDF Semantic Resource Repository</w:t>
      </w:r>
    </w:p>
    <w:p w14:paraId="03A1F675" w14:textId="12EC6161" w:rsidR="006B2CFE" w:rsidRDefault="006B2CFE">
      <w:pPr>
        <w:pStyle w:val="Heading1"/>
      </w:pPr>
      <w:bookmarkStart w:id="18" w:name="_Toc114045243"/>
      <w:r>
        <w:lastRenderedPageBreak/>
        <w:t>PROGRAMME OF WORK (POW)</w:t>
      </w:r>
      <w:r w:rsidR="00AE7322">
        <w:t xml:space="preserve"> </w:t>
      </w:r>
      <w:r w:rsidR="002155E8">
        <w:t>CXCSRM</w:t>
      </w:r>
      <w:bookmarkEnd w:id="18"/>
    </w:p>
    <w:p w14:paraId="7778A73D" w14:textId="1AA004B1" w:rsidR="006B2CFE" w:rsidRDefault="002155E8">
      <w:pPr>
        <w:pStyle w:val="Heading2"/>
      </w:pPr>
      <w:bookmarkStart w:id="19" w:name="_Toc114045244"/>
      <w:r>
        <w:t>CXCSRM</w:t>
      </w:r>
      <w:r w:rsidR="006B2CFE">
        <w:t xml:space="preserve"> v1.0</w:t>
      </w:r>
      <w:bookmarkEnd w:id="19"/>
    </w:p>
    <w:p w14:paraId="6AB4CCF6" w14:textId="175322E7" w:rsidR="006B2CFE" w:rsidRDefault="006B2CFE">
      <w:r>
        <w:t xml:space="preserve">The first version of the </w:t>
      </w:r>
      <w:r w:rsidR="002155E8">
        <w:t>CXCSRM</w:t>
      </w:r>
      <w:r>
        <w:t xml:space="preserve"> will be </w:t>
      </w:r>
      <w:r w:rsidR="00410F18">
        <w:t xml:space="preserve">developed </w:t>
      </w:r>
      <w:r w:rsidR="00B14F95">
        <w:t>after ratification of the NATO STANAG 5643</w:t>
      </w:r>
      <w:r w:rsidR="002155E8">
        <w:t xml:space="preserve"> (“MIM”)</w:t>
      </w:r>
      <w:r>
        <w:t xml:space="preserve">.  This version will be </w:t>
      </w:r>
      <w:r w:rsidR="002155E8">
        <w:t>based on common joint</w:t>
      </w:r>
      <w:r w:rsidR="00410F18">
        <w:t xml:space="preserve"> and/or combined</w:t>
      </w:r>
      <w:r w:rsidR="002155E8">
        <w:t xml:space="preserve"> </w:t>
      </w:r>
      <w:r w:rsidR="002D273A">
        <w:t>concepts</w:t>
      </w:r>
      <w:r w:rsidR="002155E8">
        <w:t xml:space="preserve"> of the </w:t>
      </w:r>
      <w:r w:rsidR="00410F18">
        <w:t>NATO STANAG 5643</w:t>
      </w:r>
      <w:r w:rsidR="00B14F95">
        <w:t>.</w:t>
      </w:r>
      <w:r>
        <w:t xml:space="preserve">  The </w:t>
      </w:r>
      <w:r w:rsidR="00AE7322">
        <w:t>MIM team</w:t>
      </w:r>
      <w:r>
        <w:t xml:space="preserve"> will propose the decision criteria for the rationalisation of the model to the </w:t>
      </w:r>
      <w:r w:rsidR="004440FB">
        <w:t>MNHB</w:t>
      </w:r>
      <w:r>
        <w:t xml:space="preserve"> for approval.  </w:t>
      </w:r>
    </w:p>
    <w:p w14:paraId="3527F8AC" w14:textId="479C9912" w:rsidR="006B2CFE" w:rsidRDefault="006B2CFE" w:rsidP="00B75668">
      <w:pPr>
        <w:keepNext w:val="0"/>
      </w:pPr>
      <w:r>
        <w:t xml:space="preserve">Other NATO prioritised outstanding </w:t>
      </w:r>
      <w:r w:rsidR="00A672A0">
        <w:t xml:space="preserve">COI </w:t>
      </w:r>
      <w:r>
        <w:t xml:space="preserve">requirements for the first version of the </w:t>
      </w:r>
      <w:r w:rsidR="002155E8">
        <w:t>CXCSRM</w:t>
      </w:r>
      <w:r>
        <w:t xml:space="preserve"> may include approved queue of Change Proposals (CPs), additional A</w:t>
      </w:r>
      <w:r w:rsidR="002155E8">
        <w:t xml:space="preserve">ir </w:t>
      </w:r>
      <w:r>
        <w:t>T</w:t>
      </w:r>
      <w:r w:rsidR="002155E8">
        <w:t xml:space="preserve">asking </w:t>
      </w:r>
      <w:r>
        <w:t>O</w:t>
      </w:r>
      <w:r w:rsidR="002155E8">
        <w:t>rder (ATO)</w:t>
      </w:r>
      <w:r>
        <w:t xml:space="preserve"> features, Strategic Commands (SC</w:t>
      </w:r>
      <w:r w:rsidR="002155E8">
        <w:t>s</w:t>
      </w:r>
      <w:r>
        <w:t xml:space="preserve">) </w:t>
      </w:r>
      <w:r w:rsidR="00A672A0">
        <w:t>or more to be managed as COI SRM’s</w:t>
      </w:r>
      <w:r w:rsidR="002155E8">
        <w:t>.</w:t>
      </w:r>
      <w:r>
        <w:t xml:space="preserve"> NATO provides the appropriate level of </w:t>
      </w:r>
      <w:r w:rsidR="00B14F95">
        <w:t>m</w:t>
      </w:r>
      <w:r>
        <w:t xml:space="preserve">odelling </w:t>
      </w:r>
      <w:r w:rsidR="00B14F95">
        <w:t xml:space="preserve">and operational </w:t>
      </w:r>
      <w:r>
        <w:t xml:space="preserve">resources to complete the requirements. </w:t>
      </w:r>
    </w:p>
    <w:p w14:paraId="597BA943" w14:textId="3B067797" w:rsidR="006B2CFE" w:rsidRDefault="002155E8">
      <w:pPr>
        <w:pStyle w:val="Heading2"/>
        <w:keepLines/>
      </w:pPr>
      <w:bookmarkStart w:id="20" w:name="_Toc114045245"/>
      <w:r>
        <w:t>CXCSRM</w:t>
      </w:r>
      <w:r w:rsidR="006B2CFE">
        <w:t xml:space="preserve"> Future Versions</w:t>
      </w:r>
      <w:bookmarkEnd w:id="20"/>
    </w:p>
    <w:p w14:paraId="781953D1" w14:textId="207270CF" w:rsidR="006B2CFE" w:rsidRDefault="006B2CFE">
      <w:pPr>
        <w:keepLines/>
      </w:pPr>
      <w:r>
        <w:t>Operational</w:t>
      </w:r>
      <w:r w:rsidR="00AE7322">
        <w:t xml:space="preserve"> and modelling</w:t>
      </w:r>
      <w:r>
        <w:t xml:space="preserve"> </w:t>
      </w:r>
      <w:r w:rsidR="002155E8">
        <w:t xml:space="preserve">requirements </w:t>
      </w:r>
      <w:r>
        <w:t xml:space="preserve">for </w:t>
      </w:r>
      <w:r w:rsidR="002155E8">
        <w:t xml:space="preserve">future </w:t>
      </w:r>
      <w:r>
        <w:t xml:space="preserve">versions of the </w:t>
      </w:r>
      <w:r w:rsidR="002155E8">
        <w:t>CXCSRM</w:t>
      </w:r>
      <w:r>
        <w:t xml:space="preserve"> will be </w:t>
      </w:r>
      <w:r w:rsidR="005720D4">
        <w:t xml:space="preserve">under NATO responsibility. It is </w:t>
      </w:r>
      <w:r>
        <w:t xml:space="preserve">proposed </w:t>
      </w:r>
      <w:r w:rsidR="005720D4">
        <w:t>to include the</w:t>
      </w:r>
      <w:r w:rsidR="0045332D">
        <w:t xml:space="preserve"> </w:t>
      </w:r>
      <w:r w:rsidR="004440FB">
        <w:t>MNHB</w:t>
      </w:r>
      <w:r w:rsidR="0045332D">
        <w:t xml:space="preserve"> </w:t>
      </w:r>
      <w:r w:rsidR="005720D4">
        <w:t xml:space="preserve">in the approval process to make sure the CXCSRM and the MIM will </w:t>
      </w:r>
      <w:r w:rsidR="00A672A0">
        <w:t>stay</w:t>
      </w:r>
      <w:r w:rsidR="005720D4">
        <w:t xml:space="preserve"> harmonized</w:t>
      </w:r>
      <w:r w:rsidR="002C2B0C">
        <w:t xml:space="preserve"> </w:t>
      </w:r>
      <w:r w:rsidR="00A672A0">
        <w:t>along the process</w:t>
      </w:r>
      <w:r w:rsidR="002155E8">
        <w:t>.</w:t>
      </w:r>
    </w:p>
    <w:p w14:paraId="7EB16904" w14:textId="77777777" w:rsidR="006B2CFE" w:rsidRDefault="006B2CFE">
      <w:pPr>
        <w:pStyle w:val="Heading2"/>
        <w:keepLines/>
      </w:pPr>
      <w:bookmarkStart w:id="21" w:name="_Toc114045246"/>
      <w:r>
        <w:t>Workflow</w:t>
      </w:r>
      <w:bookmarkEnd w:id="21"/>
    </w:p>
    <w:p w14:paraId="7716B476" w14:textId="4E49A7B6" w:rsidR="006B2CFE" w:rsidRDefault="006B2CFE">
      <w:r>
        <w:t xml:space="preserve">In principle, </w:t>
      </w:r>
      <w:r w:rsidR="00D33501">
        <w:t xml:space="preserve">all </w:t>
      </w:r>
      <w:r>
        <w:t xml:space="preserve">communities will generate requirements. </w:t>
      </w:r>
      <w:r w:rsidR="005720D4">
        <w:t>It is necessary to</w:t>
      </w:r>
      <w:r>
        <w:t xml:space="preserve"> coordination between each other in order to deconflict requirements. </w:t>
      </w:r>
      <w:r w:rsidR="002C2B0C">
        <w:t>T</w:t>
      </w:r>
      <w:r>
        <w:t xml:space="preserve">he </w:t>
      </w:r>
      <w:r w:rsidR="004440FB">
        <w:t>MNHB</w:t>
      </w:r>
      <w:r>
        <w:t xml:space="preserve"> </w:t>
      </w:r>
      <w:r w:rsidR="002C2B0C">
        <w:t>is asked to</w:t>
      </w:r>
      <w:r>
        <w:t xml:space="preserve"> </w:t>
      </w:r>
      <w:r w:rsidR="002C2B0C">
        <w:t>consolidate between</w:t>
      </w:r>
      <w:r>
        <w:t xml:space="preserve"> </w:t>
      </w:r>
      <w:r w:rsidR="00AE7322">
        <w:t>MIM team</w:t>
      </w:r>
      <w:r w:rsidR="009321B0">
        <w:t xml:space="preserve"> and other relevant MIP </w:t>
      </w:r>
      <w:r w:rsidR="002C2B0C">
        <w:t xml:space="preserve">or NATO </w:t>
      </w:r>
      <w:r w:rsidR="009321B0">
        <w:t>bodies</w:t>
      </w:r>
      <w:r>
        <w:t>.</w:t>
      </w:r>
      <w:r w:rsidR="00821236">
        <w:t xml:space="preserve"> NATO will provide adequate resources </w:t>
      </w:r>
      <w:r w:rsidR="002C2B0C">
        <w:t>as NATO modelling team</w:t>
      </w:r>
      <w:r w:rsidR="00821236">
        <w:t>.</w:t>
      </w:r>
    </w:p>
    <w:p w14:paraId="3D16165E" w14:textId="6038632D" w:rsidR="006B2CFE" w:rsidRDefault="006B2CFE">
      <w:r>
        <w:t xml:space="preserve">The </w:t>
      </w:r>
      <w:r w:rsidR="00AE7322">
        <w:t>MIM team</w:t>
      </w:r>
      <w:r w:rsidR="00B14F95">
        <w:t xml:space="preserve"> </w:t>
      </w:r>
      <w:r>
        <w:t xml:space="preserve">will </w:t>
      </w:r>
      <w:r w:rsidR="0069478A">
        <w:t>track new CXCSRM</w:t>
      </w:r>
      <w:r>
        <w:t xml:space="preserve"> requirements and, in an iterative fashion, produce the necessary CP’s. The </w:t>
      </w:r>
      <w:r w:rsidR="00AE7322">
        <w:t xml:space="preserve">MIM team </w:t>
      </w:r>
      <w:r>
        <w:t xml:space="preserve">will report and </w:t>
      </w:r>
      <w:proofErr w:type="spellStart"/>
      <w:r>
        <w:t>liase</w:t>
      </w:r>
      <w:proofErr w:type="spellEnd"/>
      <w:r>
        <w:t xml:space="preserve"> with both the </w:t>
      </w:r>
      <w:r w:rsidR="004440FB">
        <w:t>MNHB</w:t>
      </w:r>
      <w:r>
        <w:t xml:space="preserve"> and the </w:t>
      </w:r>
      <w:r w:rsidR="0069478A">
        <w:t>PMG</w:t>
      </w:r>
      <w:r>
        <w:t>, seeking guidance and clarification on resource, operational and technical issues respectively.</w:t>
      </w:r>
    </w:p>
    <w:p w14:paraId="1364E599" w14:textId="28F6FD3A" w:rsidR="006B2CFE" w:rsidRDefault="006B2CFE" w:rsidP="00B75668">
      <w:pPr>
        <w:keepNext w:val="0"/>
      </w:pPr>
      <w:r>
        <w:t xml:space="preserve">The </w:t>
      </w:r>
      <w:r w:rsidR="004440FB">
        <w:t>MNHB</w:t>
      </w:r>
      <w:r>
        <w:t xml:space="preserve"> will monitor the progress of the </w:t>
      </w:r>
      <w:r w:rsidR="00AE7322">
        <w:t>MIM team</w:t>
      </w:r>
      <w:r w:rsidR="009321B0">
        <w:t xml:space="preserve"> and other relevant MIP bodies</w:t>
      </w:r>
      <w:r w:rsidR="00AE7322">
        <w:t xml:space="preserve"> </w:t>
      </w:r>
      <w:r>
        <w:t xml:space="preserve">and provide results to both MIP and </w:t>
      </w:r>
      <w:r w:rsidR="00B14F95">
        <w:t xml:space="preserve">NATO </w:t>
      </w:r>
      <w:r>
        <w:t xml:space="preserve">on a regular basis. Where the </w:t>
      </w:r>
      <w:r w:rsidR="004440FB">
        <w:t>MNHB</w:t>
      </w:r>
      <w:r>
        <w:t xml:space="preserve"> cannot resolve issues passed to it by </w:t>
      </w:r>
      <w:r w:rsidR="0045332D">
        <w:t xml:space="preserve">MIP </w:t>
      </w:r>
      <w:r w:rsidR="0056171C">
        <w:t>PMG</w:t>
      </w:r>
      <w:r w:rsidR="0045332D">
        <w:t>, NATO DM CaT and MCJSB IERHWG</w:t>
      </w:r>
      <w:r w:rsidR="009321B0">
        <w:t>,</w:t>
      </w:r>
      <w:r w:rsidR="00AE7322">
        <w:t xml:space="preserve"> </w:t>
      </w:r>
      <w:r>
        <w:t>they will raise them to the next level (MSG</w:t>
      </w:r>
      <w:r w:rsidR="0045332D">
        <w:t>,</w:t>
      </w:r>
      <w:r>
        <w:t xml:space="preserve"> </w:t>
      </w:r>
      <w:r w:rsidR="00B14F95">
        <w:t>NC3B</w:t>
      </w:r>
      <w:r w:rsidR="0045332D">
        <w:t xml:space="preserve"> and MCJSB</w:t>
      </w:r>
      <w:r>
        <w:t>) for arbitration. Both communities will consult with both operational and external organisations as required.</w:t>
      </w:r>
    </w:p>
    <w:p w14:paraId="5B339E0D" w14:textId="2FFB102A" w:rsidR="00B75668" w:rsidRDefault="006B2CFE" w:rsidP="00B75668">
      <w:pPr>
        <w:keepNext w:val="0"/>
      </w:pPr>
      <w:r>
        <w:t>These relationships are shown in Diagram 1 below.</w:t>
      </w:r>
    </w:p>
    <w:p w14:paraId="3FDEA844" w14:textId="77777777" w:rsidR="00022305" w:rsidRDefault="00022305" w:rsidP="00B75668">
      <w:pPr>
        <w:keepNext w:val="0"/>
      </w:pPr>
    </w:p>
    <w:p w14:paraId="511D7EED" w14:textId="74F69A27" w:rsidR="006B2CFE" w:rsidRDefault="009172C8">
      <w:pPr>
        <w:jc w:val="center"/>
      </w:pPr>
      <w:r>
        <w:rPr>
          <w:noProof/>
          <w:lang w:val="fr-FR" w:eastAsia="fr-FR"/>
        </w:rPr>
        <w:drawing>
          <wp:inline distT="0" distB="0" distL="0" distR="0" wp14:anchorId="68104C72" wp14:editId="54519D89">
            <wp:extent cx="5196818" cy="5295368"/>
            <wp:effectExtent l="0" t="0" r="4445" b="635"/>
            <wp:docPr id="2" name="Image 2" descr="D:\utilisateurs\ciadios\Documents\PM\MIP\WG\WG_83\20220915\MI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ciadios\Documents\PM\MIP\WG\WG_83\20220915\MIM_proces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6903" cy="5295454"/>
                    </a:xfrm>
                    <a:prstGeom prst="rect">
                      <a:avLst/>
                    </a:prstGeom>
                    <a:noFill/>
                    <a:ln>
                      <a:noFill/>
                    </a:ln>
                  </pic:spPr>
                </pic:pic>
              </a:graphicData>
            </a:graphic>
          </wp:inline>
        </w:drawing>
      </w:r>
    </w:p>
    <w:p w14:paraId="1CC1E4E7" w14:textId="0ED38EEE" w:rsidR="00FC74E5" w:rsidRDefault="00840259" w:rsidP="00D54881">
      <w:pPr>
        <w:pStyle w:val="MIPFigureTable"/>
        <w:keepNext w:val="0"/>
      </w:pPr>
      <w:r>
        <w:t xml:space="preserve">Figure </w:t>
      </w:r>
      <w:r w:rsidR="003C6078">
        <w:t>5</w:t>
      </w:r>
      <w:r w:rsidR="006B2CFE">
        <w:t xml:space="preserve"> </w:t>
      </w:r>
      <w:r w:rsidR="00FC74E5">
        <w:t>–</w:t>
      </w:r>
      <w:r w:rsidR="006B2CFE">
        <w:t xml:space="preserve"> Relationship</w:t>
      </w:r>
      <w:r w:rsidR="00FC74E5">
        <w:t xml:space="preserve"> between MIP - NATO</w:t>
      </w:r>
      <w:bookmarkStart w:id="22" w:name="_Toc114045247"/>
    </w:p>
    <w:p w14:paraId="213D2BEC" w14:textId="69AC944B" w:rsidR="00170E86" w:rsidRDefault="0041731F" w:rsidP="00170E86">
      <w:pPr>
        <w:pStyle w:val="Heading1"/>
        <w:keepLines/>
        <w:tabs>
          <w:tab w:val="clear" w:pos="432"/>
          <w:tab w:val="num" w:pos="540"/>
        </w:tabs>
        <w:ind w:left="540" w:hanging="540"/>
      </w:pPr>
      <w:r>
        <w:t>MIP-IES</w:t>
      </w:r>
      <w:bookmarkEnd w:id="22"/>
    </w:p>
    <w:p w14:paraId="42CACEB5" w14:textId="77777777" w:rsidR="00170E86" w:rsidRDefault="00170E86" w:rsidP="00170E86">
      <w:pPr>
        <w:pStyle w:val="Heading2"/>
        <w:keepLines/>
      </w:pPr>
      <w:bookmarkStart w:id="23" w:name="_Toc114045248"/>
      <w:r>
        <w:t>Stakeholders</w:t>
      </w:r>
      <w:bookmarkEnd w:id="23"/>
    </w:p>
    <w:p w14:paraId="7968C4A6" w14:textId="77777777" w:rsidR="00170E86" w:rsidRDefault="00170E86" w:rsidP="00170E86">
      <w:r>
        <w:t>NATO and MIP</w:t>
      </w:r>
      <w:r w:rsidR="00780D7B">
        <w:t>.</w:t>
      </w:r>
      <w:r>
        <w:t xml:space="preserve"> </w:t>
      </w:r>
    </w:p>
    <w:p w14:paraId="434D1EC6" w14:textId="77777777" w:rsidR="00170E86" w:rsidRDefault="00170E86" w:rsidP="00170E86">
      <w:pPr>
        <w:pStyle w:val="Heading2"/>
        <w:keepLines/>
        <w:ind w:left="578" w:hanging="578"/>
      </w:pPr>
      <w:bookmarkStart w:id="24" w:name="_Toc114045249"/>
      <w:r>
        <w:t>Definition</w:t>
      </w:r>
      <w:bookmarkEnd w:id="24"/>
    </w:p>
    <w:p w14:paraId="00A25F2F" w14:textId="1E4B7F6C" w:rsidR="00170E86" w:rsidRDefault="0041731F" w:rsidP="00B75668">
      <w:pPr>
        <w:keepNext w:val="0"/>
        <w:keepLines/>
      </w:pPr>
      <w:r>
        <w:t xml:space="preserve">MIP-IES </w:t>
      </w:r>
      <w:r w:rsidR="00170E86">
        <w:t xml:space="preserve">is characterized </w:t>
      </w:r>
      <w:r w:rsidR="00EE59C5">
        <w:t>as follows</w:t>
      </w:r>
      <w:r w:rsidR="00170E86">
        <w:t>:</w:t>
      </w:r>
    </w:p>
    <w:p w14:paraId="702A4BF6" w14:textId="77777777" w:rsidR="00170E86" w:rsidRDefault="00170E86" w:rsidP="00B75668">
      <w:pPr>
        <w:pStyle w:val="MIPBulletLevel1"/>
        <w:keepNext w:val="0"/>
        <w:numPr>
          <w:ilvl w:val="0"/>
          <w:numId w:val="20"/>
        </w:numPr>
      </w:pPr>
      <w:r>
        <w:lastRenderedPageBreak/>
        <w:t xml:space="preserve">Joint/Combined, that describes activities, operations, organisations in which elements of more than one Service and/or more than one Nation participate. </w:t>
      </w:r>
      <w:r>
        <w:rPr>
          <w:rStyle w:val="FootnoteReference"/>
        </w:rPr>
        <w:footnoteReference w:id="3"/>
      </w:r>
    </w:p>
    <w:p w14:paraId="21B11DEC" w14:textId="77777777" w:rsidR="00170E86" w:rsidRDefault="00170E86" w:rsidP="00B75668">
      <w:pPr>
        <w:pStyle w:val="MIPBulletLevel1"/>
        <w:keepNext w:val="0"/>
        <w:numPr>
          <w:ilvl w:val="0"/>
          <w:numId w:val="20"/>
        </w:numPr>
        <w:ind w:left="1440" w:hanging="732"/>
      </w:pPr>
      <w:r>
        <w:t>Consultation, that implies the exchange of views and the conduct of deliberations amongst the highest authorities of the Alliance and member nations aiming at harmonizing positions and formulating recommendations on issues of common concern (consultation may involve international organizations, Partner nations and, as required, other non-NATO nations)</w:t>
      </w:r>
      <w:r>
        <w:rPr>
          <w:rStyle w:val="FootnoteReference"/>
        </w:rPr>
        <w:footnoteReference w:id="4"/>
      </w:r>
      <w:r>
        <w:t xml:space="preserve">.  </w:t>
      </w:r>
    </w:p>
    <w:p w14:paraId="22D5A800" w14:textId="77777777" w:rsidR="00170E86" w:rsidRDefault="00170E86" w:rsidP="00B75668">
      <w:pPr>
        <w:pStyle w:val="MIPBulletLevel1"/>
        <w:keepNext w:val="0"/>
        <w:numPr>
          <w:ilvl w:val="0"/>
          <w:numId w:val="20"/>
        </w:numPr>
        <w:ind w:left="1440" w:hanging="732"/>
      </w:pPr>
      <w:r>
        <w:t>Command and Control from the lowest appropriate level to the Strategic Commands Command and Control from the lowest appropriate level to the Strategic Commands requirements. Joint aspects from J1-J9 could be limited to the identified Commander’s Critical Information Requirements (CCIRs)</w:t>
      </w:r>
      <w:r>
        <w:rPr>
          <w:rStyle w:val="FootnoteReference"/>
        </w:rPr>
        <w:footnoteReference w:id="5"/>
      </w:r>
      <w:r>
        <w:t>.</w:t>
      </w:r>
    </w:p>
    <w:p w14:paraId="799AC37D" w14:textId="77777777" w:rsidR="00170E86" w:rsidRDefault="00170E86" w:rsidP="00B75668">
      <w:pPr>
        <w:pStyle w:val="MIPBulletLevel1"/>
        <w:keepNext w:val="0"/>
        <w:numPr>
          <w:ilvl w:val="0"/>
          <w:numId w:val="0"/>
        </w:numPr>
        <w:ind w:left="1440" w:hanging="720"/>
      </w:pPr>
      <w:r>
        <w:t>d.</w:t>
      </w:r>
      <w:r>
        <w:tab/>
        <w:t xml:space="preserve">Information Exchange </w:t>
      </w:r>
      <w:r w:rsidR="00780D7B">
        <w:t>Specification</w:t>
      </w:r>
      <w:r>
        <w:t>, which is a formal specification of information exchange between collaborating parties within a business area</w:t>
      </w:r>
      <w:r>
        <w:rPr>
          <w:rStyle w:val="FootnoteReference"/>
        </w:rPr>
        <w:footnoteReference w:id="6"/>
      </w:r>
      <w:r>
        <w:t>.</w:t>
      </w:r>
    </w:p>
    <w:p w14:paraId="414A9B28" w14:textId="77777777" w:rsidR="00170E86" w:rsidRDefault="00170E86" w:rsidP="00170E86">
      <w:pPr>
        <w:pStyle w:val="Heading1"/>
      </w:pPr>
      <w:bookmarkStart w:id="25" w:name="_Toc114045250"/>
      <w:r>
        <w:lastRenderedPageBreak/>
        <w:t>PROGRAMME OF WORK (POW)</w:t>
      </w:r>
      <w:r w:rsidR="00AE7322">
        <w:t xml:space="preserve"> </w:t>
      </w:r>
      <w:r w:rsidR="0041731F">
        <w:t>MIP-IES</w:t>
      </w:r>
      <w:bookmarkEnd w:id="25"/>
    </w:p>
    <w:p w14:paraId="662F1409" w14:textId="77777777" w:rsidR="00170E86" w:rsidRDefault="000A52EB" w:rsidP="00170E86">
      <w:pPr>
        <w:pStyle w:val="Heading2"/>
      </w:pPr>
      <w:bookmarkStart w:id="26" w:name="_Toc114045251"/>
      <w:r>
        <w:t xml:space="preserve">Current </w:t>
      </w:r>
      <w:r w:rsidR="00780D7B">
        <w:t>MIP</w:t>
      </w:r>
      <w:r w:rsidR="002166E8">
        <w:t>-</w:t>
      </w:r>
      <w:r w:rsidR="00780D7B">
        <w:t>IES</w:t>
      </w:r>
      <w:bookmarkEnd w:id="26"/>
      <w:r w:rsidR="00170E86">
        <w:t xml:space="preserve"> </w:t>
      </w:r>
    </w:p>
    <w:p w14:paraId="403F6424" w14:textId="08883E97" w:rsidR="00170E86" w:rsidRDefault="00170E86" w:rsidP="00170E86">
      <w:r>
        <w:t xml:space="preserve">The </w:t>
      </w:r>
      <w:r w:rsidR="000A52EB">
        <w:t xml:space="preserve">current </w:t>
      </w:r>
      <w:r>
        <w:t xml:space="preserve">version of the </w:t>
      </w:r>
      <w:r w:rsidR="0041731F">
        <w:t xml:space="preserve">MIP-IES </w:t>
      </w:r>
      <w:r w:rsidR="005D4313">
        <w:t xml:space="preserve">is </w:t>
      </w:r>
      <w:r w:rsidR="000A52EB">
        <w:t>v</w:t>
      </w:r>
      <w:r w:rsidR="005D4313">
        <w:t xml:space="preserve">4.3. It is </w:t>
      </w:r>
      <w:r w:rsidR="006653B1">
        <w:t>foreseen</w:t>
      </w:r>
      <w:r w:rsidR="005D4313">
        <w:t xml:space="preserve"> to develop a new subversion every 2 years based on the MIP work plan.</w:t>
      </w:r>
      <w:r>
        <w:t xml:space="preserve"> </w:t>
      </w:r>
    </w:p>
    <w:p w14:paraId="5AF19F34" w14:textId="77777777" w:rsidR="00170E86" w:rsidRDefault="000A52EB" w:rsidP="00170E86">
      <w:pPr>
        <w:pStyle w:val="Heading2"/>
        <w:keepLines/>
      </w:pPr>
      <w:bookmarkStart w:id="27" w:name="_Toc114045252"/>
      <w:r>
        <w:t xml:space="preserve">MIP-IES </w:t>
      </w:r>
      <w:r w:rsidR="00170E86">
        <w:t>Future Versions</w:t>
      </w:r>
      <w:bookmarkEnd w:id="27"/>
    </w:p>
    <w:p w14:paraId="02757DD6" w14:textId="2EC3A29E" w:rsidR="00170E86" w:rsidRDefault="00170E86" w:rsidP="00170E86">
      <w:pPr>
        <w:keepLines/>
      </w:pPr>
      <w:r>
        <w:t xml:space="preserve">Operational </w:t>
      </w:r>
      <w:r w:rsidR="005D4313">
        <w:t xml:space="preserve">and modelling </w:t>
      </w:r>
      <w:r w:rsidR="000A52EB">
        <w:t xml:space="preserve">requirements </w:t>
      </w:r>
      <w:r>
        <w:t xml:space="preserve">for further versions of the </w:t>
      </w:r>
      <w:r w:rsidR="0056171C">
        <w:t xml:space="preserve">MIP-IES </w:t>
      </w:r>
      <w:r>
        <w:t xml:space="preserve">will be proposed by </w:t>
      </w:r>
      <w:r w:rsidR="001703E2">
        <w:t xml:space="preserve">MIP. </w:t>
      </w:r>
      <w:r w:rsidR="005D4313">
        <w:t xml:space="preserve">NATO </w:t>
      </w:r>
      <w:r w:rsidR="001703E2">
        <w:t xml:space="preserve">and other </w:t>
      </w:r>
      <w:r w:rsidR="00D7319D">
        <w:t>bodies</w:t>
      </w:r>
      <w:r w:rsidR="003C6078">
        <w:t>/C</w:t>
      </w:r>
      <w:del w:id="28" w:author="Jungholt, Thorsten" w:date="2022-09-21T15:31:00Z">
        <w:r w:rsidR="003C6078" w:rsidDel="00D54881">
          <w:delText>o</w:delText>
        </w:r>
      </w:del>
      <w:ins w:id="29" w:author="Jungholt, Thorsten" w:date="2022-09-21T15:31:00Z">
        <w:r w:rsidR="00D54881">
          <w:t>O</w:t>
        </w:r>
      </w:ins>
      <w:r w:rsidR="003C6078">
        <w:t>I</w:t>
      </w:r>
      <w:r w:rsidR="001703E2">
        <w:t xml:space="preserve"> may propose </w:t>
      </w:r>
      <w:r w:rsidR="00022305">
        <w:t>additional requirements</w:t>
      </w:r>
      <w:r>
        <w:t>.</w:t>
      </w:r>
    </w:p>
    <w:p w14:paraId="70693C74" w14:textId="77777777" w:rsidR="00170E86" w:rsidRDefault="00170E86" w:rsidP="00170E86">
      <w:pPr>
        <w:pStyle w:val="Heading2"/>
        <w:keepLines/>
      </w:pPr>
      <w:bookmarkStart w:id="30" w:name="_Toc114045253"/>
      <w:r>
        <w:t>Workflow</w:t>
      </w:r>
      <w:bookmarkEnd w:id="30"/>
    </w:p>
    <w:p w14:paraId="4E5DA1B6" w14:textId="5F893F11" w:rsidR="001703E2" w:rsidRDefault="001703E2" w:rsidP="001703E2">
      <w:r>
        <w:t xml:space="preserve">New </w:t>
      </w:r>
      <w:r w:rsidR="00840259">
        <w:t>j</w:t>
      </w:r>
      <w:r>
        <w:t>oint/</w:t>
      </w:r>
      <w:r w:rsidR="00840259">
        <w:t>c</w:t>
      </w:r>
      <w:r>
        <w:t xml:space="preserve">ombined requirements for the upcoming versions of the MIP-IES from NATO or other COI will be proposed by </w:t>
      </w:r>
      <w:r w:rsidR="004440FB">
        <w:t>MNHB</w:t>
      </w:r>
      <w:r>
        <w:t xml:space="preserve"> to PMG. PMG will take them into account and coordinate with OSG, IPT4 and the MIM Team to make an ICED proposal to MSG to be included in the MIP work plan for future development after MSG approval.  </w:t>
      </w:r>
    </w:p>
    <w:p w14:paraId="6C7F1693" w14:textId="5E23754E" w:rsidR="00170E86" w:rsidRDefault="00170E86" w:rsidP="00D54881">
      <w:pPr>
        <w:jc w:val="center"/>
      </w:pPr>
    </w:p>
    <w:p w14:paraId="12C36CF7" w14:textId="4A9B83CC" w:rsidR="006B2CFE" w:rsidRDefault="006B2CFE" w:rsidP="00015F04">
      <w:pPr>
        <w:pStyle w:val="Heading1"/>
      </w:pPr>
      <w:bookmarkStart w:id="31" w:name="_Toc114045254"/>
      <w:r>
        <w:t>Meetings</w:t>
      </w:r>
      <w:bookmarkEnd w:id="31"/>
    </w:p>
    <w:p w14:paraId="6E37ED22" w14:textId="321A2F95" w:rsidR="006B2CFE" w:rsidRDefault="006B2CFE" w:rsidP="00D54881">
      <w:pPr>
        <w:keepNext w:val="0"/>
      </w:pPr>
      <w:r>
        <w:t xml:space="preserve">The </w:t>
      </w:r>
      <w:r w:rsidR="004440FB">
        <w:t>MNHB</w:t>
      </w:r>
      <w:r>
        <w:t xml:space="preserve"> will meet in conjunction with the MIP PMG.  At the beginning of each </w:t>
      </w:r>
      <w:r w:rsidR="00A03463">
        <w:t xml:space="preserve">MIP </w:t>
      </w:r>
      <w:r w:rsidR="002D5DD1">
        <w:t>cycle</w:t>
      </w:r>
      <w:r>
        <w:t xml:space="preserve"> they will approve both the IERs that are to be modelled in the next version of the </w:t>
      </w:r>
      <w:r w:rsidR="00A03463">
        <w:t>MIM-</w:t>
      </w:r>
      <w:r w:rsidR="0056552C">
        <w:t xml:space="preserve">impacted parts of </w:t>
      </w:r>
      <w:r w:rsidR="00A03463">
        <w:t>CXCSRM</w:t>
      </w:r>
      <w:r w:rsidR="002D5DD1">
        <w:t xml:space="preserve"> and </w:t>
      </w:r>
      <w:r w:rsidR="0056552C">
        <w:t xml:space="preserve">MIP-IES </w:t>
      </w:r>
      <w:r>
        <w:t>and the POW. It will meet at any time that is deemed appropriate, at the request of either party.</w:t>
      </w:r>
    </w:p>
    <w:p w14:paraId="72913466" w14:textId="74E840BD" w:rsidR="006B2CFE" w:rsidRDefault="0056552C" w:rsidP="00D54881">
      <w:pPr>
        <w:keepNext w:val="0"/>
      </w:pPr>
      <w:r>
        <w:t>MIP and its substructure</w:t>
      </w:r>
      <w:r w:rsidR="002D5DD1">
        <w:t xml:space="preserve"> </w:t>
      </w:r>
      <w:r w:rsidR="006B2CFE">
        <w:t xml:space="preserve">will meet at least four times a year. Other meetings may be held as required and could be hosted by </w:t>
      </w:r>
      <w:r w:rsidR="002D5DD1">
        <w:t>NATO</w:t>
      </w:r>
      <w:r w:rsidR="006B2CFE">
        <w:t>.</w:t>
      </w:r>
      <w:r w:rsidR="00D33501">
        <w:t xml:space="preserve"> It is mandatory for NATO to be </w:t>
      </w:r>
      <w:r w:rsidR="00A03463">
        <w:t xml:space="preserve">represented at </w:t>
      </w:r>
      <w:r w:rsidR="00D33501">
        <w:t xml:space="preserve">all MIP meetings and MIP shall be </w:t>
      </w:r>
      <w:r w:rsidR="00A03463">
        <w:t>re</w:t>
      </w:r>
      <w:r w:rsidR="00D33501">
        <w:t>present</w:t>
      </w:r>
      <w:r w:rsidR="00A03463">
        <w:t>ed</w:t>
      </w:r>
      <w:r w:rsidR="00D33501">
        <w:t xml:space="preserve"> </w:t>
      </w:r>
      <w:r w:rsidR="00296A88">
        <w:t xml:space="preserve">as appropriate </w:t>
      </w:r>
      <w:r w:rsidR="00A03463">
        <w:t xml:space="preserve">at </w:t>
      </w:r>
      <w:r w:rsidR="00D33501">
        <w:t>additional meetings hosted by NATO.</w:t>
      </w:r>
    </w:p>
    <w:p w14:paraId="4794216B" w14:textId="687D9CF4" w:rsidR="006B2CFE" w:rsidRDefault="006B2CFE" w:rsidP="00015F04">
      <w:pPr>
        <w:pStyle w:val="Heading1"/>
      </w:pPr>
      <w:bookmarkStart w:id="32" w:name="_Toc114045255"/>
      <w:r>
        <w:t>Tools</w:t>
      </w:r>
      <w:bookmarkEnd w:id="32"/>
    </w:p>
    <w:p w14:paraId="18D2E329" w14:textId="2D58438F" w:rsidR="00C62DD4" w:rsidRDefault="00C62DD4" w:rsidP="00D54881">
      <w:pPr>
        <w:keepNext w:val="0"/>
      </w:pPr>
      <w:r w:rsidRPr="00015F04">
        <w:t xml:space="preserve">For </w:t>
      </w:r>
      <w:r w:rsidR="00BA63AC" w:rsidRPr="00015F04">
        <w:t>CXCSRM</w:t>
      </w:r>
      <w:r w:rsidR="00BA63AC">
        <w:t xml:space="preserve">, </w:t>
      </w:r>
      <w:r w:rsidR="00451EB4">
        <w:t>MIP will provide the us</w:t>
      </w:r>
      <w:r w:rsidR="00BA63AC">
        <w:t>e</w:t>
      </w:r>
      <w:r w:rsidR="00451EB4">
        <w:t xml:space="preserve"> of all </w:t>
      </w:r>
      <w:r w:rsidR="00022305">
        <w:t xml:space="preserve">needed </w:t>
      </w:r>
      <w:r w:rsidR="00451EB4">
        <w:t>MIP developed tools to NATO.</w:t>
      </w:r>
    </w:p>
    <w:p w14:paraId="64ED65E7" w14:textId="4B0D2A36" w:rsidR="00310E5C" w:rsidRDefault="006B2CFE" w:rsidP="00D54881">
      <w:pPr>
        <w:keepNext w:val="0"/>
      </w:pPr>
      <w:r>
        <w:t xml:space="preserve">For </w:t>
      </w:r>
      <w:r w:rsidR="00C62DD4">
        <w:t>MIP-IES</w:t>
      </w:r>
      <w:r>
        <w:t xml:space="preserve">, MIP will </w:t>
      </w:r>
      <w:r w:rsidR="00C62DD4">
        <w:t xml:space="preserve">use the FMN agreed </w:t>
      </w:r>
      <w:r w:rsidR="00176FC7">
        <w:t>i</w:t>
      </w:r>
      <w:r w:rsidR="00C62DD4">
        <w:t xml:space="preserve">nformation </w:t>
      </w:r>
      <w:r w:rsidR="00176FC7">
        <w:t>e</w:t>
      </w:r>
      <w:r w:rsidR="00C62DD4">
        <w:t>xch</w:t>
      </w:r>
      <w:r w:rsidR="00DC5A97">
        <w:t>a</w:t>
      </w:r>
      <w:r w:rsidR="00C62DD4">
        <w:t xml:space="preserve">nge </w:t>
      </w:r>
      <w:r w:rsidR="00176FC7">
        <w:t xml:space="preserve">mechanism </w:t>
      </w:r>
      <w:r w:rsidR="00C62DD4">
        <w:t xml:space="preserve">for XML based </w:t>
      </w:r>
      <w:r w:rsidR="00310E5C">
        <w:t>information</w:t>
      </w:r>
      <w:r>
        <w:t xml:space="preserve"> </w:t>
      </w:r>
      <w:r w:rsidR="002D5DD1">
        <w:t xml:space="preserve">as long as there are </w:t>
      </w:r>
      <w:r w:rsidR="00176FC7">
        <w:t>at least</w:t>
      </w:r>
      <w:r w:rsidR="002D5DD1">
        <w:t xml:space="preserve"> three NATO nations with implementations</w:t>
      </w:r>
      <w:r>
        <w:t xml:space="preserve">. </w:t>
      </w:r>
    </w:p>
    <w:p w14:paraId="4A0097BE" w14:textId="644A67CE" w:rsidR="006B2CFE" w:rsidRDefault="006B2CFE" w:rsidP="00D54881">
      <w:pPr>
        <w:pStyle w:val="Heading1"/>
        <w:keepNext w:val="0"/>
      </w:pPr>
      <w:bookmarkStart w:id="33" w:name="_Toc114045256"/>
      <w:r>
        <w:t>MOA</w:t>
      </w:r>
      <w:r w:rsidR="00146D8D">
        <w:t>/MOU</w:t>
      </w:r>
      <w:r>
        <w:t xml:space="preserve"> CHANGES</w:t>
      </w:r>
      <w:bookmarkEnd w:id="33"/>
    </w:p>
    <w:p w14:paraId="13CA338F" w14:textId="6D5D1E83" w:rsidR="006B2CFE" w:rsidRDefault="006B2CFE" w:rsidP="00022305">
      <w:pPr>
        <w:keepNext w:val="0"/>
      </w:pPr>
      <w:r>
        <w:lastRenderedPageBreak/>
        <w:t xml:space="preserve">This agreement can be modified or amended at any time with mutual agreement of </w:t>
      </w:r>
      <w:r w:rsidR="0066393F">
        <w:t xml:space="preserve">signing </w:t>
      </w:r>
      <w:r>
        <w:t xml:space="preserve">parties.  It can be terminated by either party with at least 6 months written notice by the </w:t>
      </w:r>
      <w:r w:rsidR="00331999">
        <w:t>Chairpersons or</w:t>
      </w:r>
      <w:r>
        <w:t xml:space="preserve"> designated representatives.</w:t>
      </w:r>
    </w:p>
    <w:p w14:paraId="28687C7B" w14:textId="40F546EB" w:rsidR="00A646E0" w:rsidRDefault="00A646E0" w:rsidP="00D54881">
      <w:pPr>
        <w:keepNext w:val="0"/>
      </w:pPr>
      <w:r>
        <w:t>This agreement will be updated every two years after signature.</w:t>
      </w:r>
    </w:p>
    <w:sectPr w:rsidR="00A646E0" w:rsidSect="00095AE0">
      <w:headerReference w:type="default" r:id="rId25"/>
      <w:footerReference w:type="default" r:id="rId26"/>
      <w:type w:val="oddPage"/>
      <w:pgSz w:w="11906" w:h="16838" w:code="9"/>
      <w:pgMar w:top="1418" w:right="1418" w:bottom="1418" w:left="1418" w:header="720" w:footer="720" w:gutter="0"/>
      <w:pgNumType w:start="1" w:chapStyle="8"/>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rsten Jungholt" w:date="2022-09-14T20:02:00Z" w:initials="TJ">
    <w:p w14:paraId="1246DB17" w14:textId="5FA76D1C" w:rsidR="00FC74E5" w:rsidRDefault="00FC74E5" w:rsidP="00A90935">
      <w:pPr>
        <w:jc w:val="left"/>
      </w:pPr>
      <w:r>
        <w:rPr>
          <w:rStyle w:val="CommentReference"/>
        </w:rPr>
        <w:annotationRef/>
      </w:r>
      <w:r>
        <w:rPr>
          <w:sz w:val="20"/>
          <w:szCs w:val="20"/>
        </w:rPr>
        <w:t xml:space="preserve">This Agreement has been </w:t>
      </w:r>
      <w:r w:rsidR="00D54881">
        <w:rPr>
          <w:sz w:val="20"/>
          <w:szCs w:val="20"/>
        </w:rPr>
        <w:t>drafted based</w:t>
      </w:r>
      <w:r>
        <w:rPr>
          <w:sz w:val="20"/>
          <w:szCs w:val="20"/>
        </w:rPr>
        <w:t xml:space="preserve"> on the assumption of the CXCSRM as core SRM. If there are changes to this assumption the </w:t>
      </w:r>
      <w:r w:rsidR="00D54881">
        <w:rPr>
          <w:sz w:val="20"/>
          <w:szCs w:val="20"/>
        </w:rPr>
        <w:t>draft</w:t>
      </w:r>
      <w:r>
        <w:rPr>
          <w:sz w:val="20"/>
          <w:szCs w:val="20"/>
        </w:rPr>
        <w:t xml:space="preserve"> needs to be changed.</w:t>
      </w:r>
    </w:p>
  </w:comment>
  <w:comment w:id="1" w:author="Jungholt, Thorsten" w:date="2022-09-08T13:50:00Z" w:initials="JT">
    <w:p w14:paraId="4E2C4831" w14:textId="50678F56" w:rsidR="005F7476" w:rsidRDefault="005F7476" w:rsidP="005F7476">
      <w:pPr>
        <w:pStyle w:val="CommentText"/>
      </w:pPr>
      <w:r>
        <w:rPr>
          <w:rStyle w:val="CommentReference"/>
        </w:rPr>
        <w:annotationRef/>
      </w:r>
      <w:r>
        <w:t>Or Memorandum of Understanding (MOU)</w:t>
      </w:r>
    </w:p>
  </w:comment>
  <w:comment w:id="2" w:author="MIP" w:date="2022-09-13T09:50:00Z" w:initials="M">
    <w:p w14:paraId="13DA4C4E" w14:textId="77777777" w:rsidR="00234AD3" w:rsidRDefault="00234AD3">
      <w:pPr>
        <w:pStyle w:val="CommentText"/>
      </w:pPr>
      <w:r>
        <w:rPr>
          <w:rStyle w:val="CommentReference"/>
        </w:rPr>
        <w:annotationRef/>
      </w:r>
      <w:r w:rsidR="004C71EF">
        <w:t xml:space="preserve">Woody: </w:t>
      </w:r>
      <w:r>
        <w:t>NATO to verify, if this is correct.</w:t>
      </w:r>
    </w:p>
    <w:p w14:paraId="38AE1145" w14:textId="77777777" w:rsidR="00234AD3" w:rsidRDefault="00234AD3">
      <w:pPr>
        <w:pStyle w:val="CommentText"/>
      </w:pPr>
      <w:r>
        <w:t>I.e. who signs for NATO?</w:t>
      </w:r>
    </w:p>
  </w:comment>
  <w:comment w:id="13" w:author="MIP" w:date="2022-09-13T10:07:00Z" w:initials="M">
    <w:p w14:paraId="347B2578" w14:textId="77777777" w:rsidR="00756565" w:rsidRDefault="00756565">
      <w:pPr>
        <w:pStyle w:val="CommentText"/>
      </w:pPr>
      <w:r>
        <w:rPr>
          <w:rStyle w:val="CommentReference"/>
        </w:rPr>
        <w:annotationRef/>
      </w:r>
      <w:r w:rsidR="004C71EF">
        <w:t xml:space="preserve">Woody: </w:t>
      </w:r>
      <w:r>
        <w:t>Or maybe better: NCDF Semantic Resource Repository. Align with “Vision Paper” and NCDF terms!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46DB17" w15:done="0"/>
  <w15:commentEx w15:paraId="4E2C4831" w15:done="0"/>
  <w15:commentEx w15:paraId="38AE1145" w15:done="0"/>
  <w15:commentEx w15:paraId="347B25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B1D9" w16cex:dateUtc="2022-09-14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46DB17" w16cid:durableId="26CCB1D9"/>
  <w16cid:commentId w16cid:paraId="4E2C4831" w16cid:durableId="26CC14F6"/>
  <w16cid:commentId w16cid:paraId="38AE1145" w16cid:durableId="26CAD0CF"/>
  <w16cid:commentId w16cid:paraId="347B2578" w16cid:durableId="26CAD4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D38A" w14:textId="77777777" w:rsidR="000D66ED" w:rsidRDefault="000D66ED">
      <w:pPr>
        <w:spacing w:before="0" w:line="240" w:lineRule="auto"/>
      </w:pPr>
      <w:r>
        <w:separator/>
      </w:r>
    </w:p>
  </w:endnote>
  <w:endnote w:type="continuationSeparator" w:id="0">
    <w:p w14:paraId="6EA15167" w14:textId="77777777" w:rsidR="000D66ED" w:rsidRDefault="000D66E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81DC" w14:textId="77777777" w:rsidR="006B2CFE" w:rsidRDefault="006B2C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456F">
      <w:rPr>
        <w:rStyle w:val="PageNumber"/>
        <w:noProof/>
      </w:rPr>
      <w:t>15</w:t>
    </w:r>
    <w:r>
      <w:rPr>
        <w:rStyle w:val="PageNumber"/>
      </w:rPr>
      <w:fldChar w:fldCharType="end"/>
    </w:r>
  </w:p>
  <w:p w14:paraId="3260BCA0" w14:textId="77777777" w:rsidR="006B2CFE" w:rsidRDefault="006B2CFE">
    <w:pPr>
      <w:pStyle w:val="MIPFooter"/>
    </w:pPr>
  </w:p>
  <w:p w14:paraId="44310896" w14:textId="77777777" w:rsidR="006B2CFE" w:rsidRDefault="006B2C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77D3C" w14:textId="77777777" w:rsidR="000D66ED" w:rsidRDefault="000D66ED">
      <w:pPr>
        <w:spacing w:before="0" w:line="240" w:lineRule="auto"/>
      </w:pPr>
      <w:r>
        <w:separator/>
      </w:r>
    </w:p>
  </w:footnote>
  <w:footnote w:type="continuationSeparator" w:id="0">
    <w:p w14:paraId="4EFA80F5" w14:textId="77777777" w:rsidR="000D66ED" w:rsidRDefault="000D66ED">
      <w:pPr>
        <w:spacing w:before="0" w:line="240" w:lineRule="auto"/>
      </w:pPr>
      <w:r>
        <w:continuationSeparator/>
      </w:r>
    </w:p>
  </w:footnote>
  <w:footnote w:id="1">
    <w:p w14:paraId="1CCD13A9" w14:textId="50758C6C" w:rsidR="00B47FB8" w:rsidRDefault="00B47FB8" w:rsidP="00B47FB8">
      <w:pPr>
        <w:pStyle w:val="FootnoteText"/>
      </w:pPr>
      <w:r>
        <w:t>NATO will send additional recourses</w:t>
      </w:r>
      <w:r w:rsidR="00460C5B">
        <w:t xml:space="preserve"> (modelling and operational </w:t>
      </w:r>
      <w:del w:id="7" w:author="Jungholt, Thorsten" w:date="2022-09-21T15:30:00Z">
        <w:r w:rsidR="00460C5B" w:rsidDel="00D54881">
          <w:delText>expertice</w:delText>
        </w:r>
      </w:del>
      <w:ins w:id="8" w:author="Jungholt, Thorsten" w:date="2022-09-21T15:30:00Z">
        <w:r w:rsidR="00D54881">
          <w:t>expertise</w:t>
        </w:r>
      </w:ins>
      <w:r w:rsidR="00460C5B">
        <w:t>)</w:t>
      </w:r>
      <w:r>
        <w:t xml:space="preserve"> as NATO representatives to the MIM team and </w:t>
      </w:r>
      <w:r w:rsidR="00460C5B">
        <w:t xml:space="preserve">the </w:t>
      </w:r>
      <w:r>
        <w:t>OSG.</w:t>
      </w:r>
    </w:p>
  </w:footnote>
  <w:footnote w:id="2">
    <w:p w14:paraId="2CA3870C" w14:textId="77777777" w:rsidR="006B2CFE" w:rsidRDefault="006B2CFE">
      <w:pPr>
        <w:pStyle w:val="FootnoteText"/>
      </w:pPr>
      <w:r>
        <w:rPr>
          <w:rStyle w:val="FootnoteReference"/>
        </w:rPr>
        <w:footnoteRef/>
      </w:r>
      <w:r>
        <w:t xml:space="preserve"> Elaborated in ISO 11179.</w:t>
      </w:r>
    </w:p>
  </w:footnote>
  <w:footnote w:id="3">
    <w:p w14:paraId="1880AF8D" w14:textId="77777777" w:rsidR="00170E86" w:rsidRDefault="00170E86" w:rsidP="00170E86">
      <w:pPr>
        <w:pStyle w:val="FootnoteText"/>
      </w:pPr>
      <w:r>
        <w:rPr>
          <w:rStyle w:val="FootnoteReference"/>
        </w:rPr>
        <w:footnoteRef/>
      </w:r>
      <w:r>
        <w:t xml:space="preserve"> Adapted from AAP 6 (2003).</w:t>
      </w:r>
    </w:p>
  </w:footnote>
  <w:footnote w:id="4">
    <w:p w14:paraId="1BDB860C" w14:textId="77777777" w:rsidR="00170E86" w:rsidRDefault="00170E86" w:rsidP="00170E86">
      <w:pPr>
        <w:pStyle w:val="FootnoteText"/>
      </w:pPr>
      <w:r>
        <w:rPr>
          <w:rStyle w:val="FootnoteReference"/>
        </w:rPr>
        <w:footnoteRef/>
      </w:r>
      <w:r>
        <w:t xml:space="preserve"> AAP 6 (2003). From a Data Modelling prospective, this should allow the Commanders to participate in Consultation. To that end, the current C2IEDM and the Reference Model already include elements such as Rules of Engagement and Candidate Target List.</w:t>
      </w:r>
    </w:p>
  </w:footnote>
  <w:footnote w:id="5">
    <w:p w14:paraId="4FB23B52" w14:textId="77777777" w:rsidR="00170E86" w:rsidRDefault="00170E86" w:rsidP="00170E86">
      <w:pPr>
        <w:pStyle w:val="FootnoteText"/>
      </w:pPr>
      <w:r>
        <w:rPr>
          <w:rStyle w:val="FootnoteReference"/>
        </w:rPr>
        <w:footnoteRef/>
      </w:r>
      <w:r>
        <w:t xml:space="preserve"> CCIR, in this context, is used to reflect the Joint and multi-Service Commander’s critical information needs. Further analysis is required on NATO’s methods for capturing these requirements. </w:t>
      </w:r>
    </w:p>
  </w:footnote>
  <w:footnote w:id="6">
    <w:p w14:paraId="039AA524" w14:textId="77777777" w:rsidR="00170E86" w:rsidRDefault="00170E86" w:rsidP="00170E86">
      <w:pPr>
        <w:pStyle w:val="FootnoteText"/>
      </w:pPr>
      <w:r>
        <w:rPr>
          <w:rStyle w:val="FootnoteReference"/>
        </w:rPr>
        <w:footnoteRef/>
      </w:r>
      <w:r>
        <w:t xml:space="preserve"> From ATCCIS WP 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2985" w14:textId="77777777" w:rsidR="00095AE0" w:rsidRDefault="00095AE0" w:rsidP="00095AE0">
    <w:pPr>
      <w:pStyle w:val="MIPHeader"/>
      <w:rPr>
        <w:lang w:val="nb-NO"/>
      </w:rPr>
    </w:pPr>
    <w:r>
      <w:rPr>
        <w:lang w:val="nb-NO"/>
      </w:rPr>
      <w:t>MIP-NATO-MOA</w:t>
    </w:r>
  </w:p>
  <w:p w14:paraId="462FB4B9" w14:textId="77777777" w:rsidR="00095AE0" w:rsidRDefault="00095AE0" w:rsidP="00095AE0">
    <w:pPr>
      <w:pStyle w:val="MIPHeader"/>
      <w:rPr>
        <w:lang w:val="nb-NO"/>
      </w:rPr>
    </w:pPr>
    <w:r>
      <w:rPr>
        <w:lang w:val="nb-NO"/>
      </w:rPr>
      <w:t>x XXX 2022</w:t>
    </w:r>
  </w:p>
  <w:p w14:paraId="600BC49D" w14:textId="6EE9AE8A" w:rsidR="00881F7E" w:rsidRDefault="00095AE0" w:rsidP="00095AE0">
    <w:pPr>
      <w:pStyle w:val="MIPHeader"/>
      <w:rPr>
        <w:lang w:val="nb-NO"/>
      </w:rPr>
    </w:pPr>
    <w:r>
      <w:rPr>
        <w:lang w:val="nb-NO"/>
      </w:rPr>
      <w:t>Draft: 0.</w:t>
    </w:r>
    <w:r w:rsidR="00015F04">
      <w:rPr>
        <w:lang w:val="nb-NO"/>
      </w:rPr>
      <w:t>8</w:t>
    </w:r>
    <w:r w:rsidR="00840259">
      <w:rPr>
        <w:lang w:val="nb-NO"/>
      </w:rPr>
      <w:t>.</w:t>
    </w:r>
    <w:r w:rsidR="009551CA">
      <w:rPr>
        <w:lang w:val="nb-NO"/>
      </w:rPr>
      <w:t>4</w:t>
    </w:r>
    <w:r w:rsidR="006A2E6B">
      <w:rPr>
        <w:lang w:val="nb-NO"/>
      </w:rPr>
      <w:t>.1</w:t>
    </w:r>
  </w:p>
  <w:p w14:paraId="2F34FC24" w14:textId="3E82934D" w:rsidR="00095AE0" w:rsidRPr="00095AE0" w:rsidRDefault="00000000" w:rsidP="00095AE0">
    <w:pPr>
      <w:pStyle w:val="MIPHeader"/>
      <w:rPr>
        <w:lang w:val="nb-NO"/>
      </w:rPr>
    </w:pPr>
    <w:r>
      <w:pict w14:anchorId="73AF14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54533" o:spid="_x0000_s1025" type="#_x0000_t136" alt="" style="position:absolute;left:0;text-align:left;margin-left:0;margin-top:0;width:399.6pt;height:239.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569"/>
    <w:multiLevelType w:val="hybridMultilevel"/>
    <w:tmpl w:val="7CCAB244"/>
    <w:lvl w:ilvl="0" w:tplc="5A68A12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A8A0E1A"/>
    <w:multiLevelType w:val="hybridMultilevel"/>
    <w:tmpl w:val="0C16227C"/>
    <w:lvl w:ilvl="0" w:tplc="F8B4DBF8">
      <w:start w:val="1"/>
      <w:numFmt w:val="lowerLetter"/>
      <w:lvlText w:val="%1."/>
      <w:lvlJc w:val="left"/>
      <w:pPr>
        <w:tabs>
          <w:tab w:val="num" w:pos="1413"/>
        </w:tabs>
        <w:ind w:left="1413" w:hanging="705"/>
      </w:pPr>
      <w:rPr>
        <w:rFonts w:hint="default"/>
      </w:rPr>
    </w:lvl>
    <w:lvl w:ilvl="1" w:tplc="4A5C145E">
      <w:start w:val="1"/>
      <w:numFmt w:val="lowerLetter"/>
      <w:lvlText w:val="%2."/>
      <w:lvlJc w:val="left"/>
      <w:pPr>
        <w:tabs>
          <w:tab w:val="num" w:pos="1788"/>
        </w:tabs>
        <w:ind w:left="1788" w:hanging="360"/>
      </w:pPr>
      <w:rPr>
        <w:rFonts w:hint="default"/>
      </w:r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2" w15:restartNumberingAfterBreak="0">
    <w:nsid w:val="13171D4A"/>
    <w:multiLevelType w:val="hybridMultilevel"/>
    <w:tmpl w:val="0C16227C"/>
    <w:lvl w:ilvl="0" w:tplc="F8B4DBF8">
      <w:start w:val="1"/>
      <w:numFmt w:val="lowerLetter"/>
      <w:lvlText w:val="%1."/>
      <w:lvlJc w:val="left"/>
      <w:pPr>
        <w:tabs>
          <w:tab w:val="num" w:pos="1413"/>
        </w:tabs>
        <w:ind w:left="1413" w:hanging="705"/>
      </w:pPr>
      <w:rPr>
        <w:rFonts w:hint="default"/>
      </w:rPr>
    </w:lvl>
    <w:lvl w:ilvl="1" w:tplc="4A5C145E">
      <w:start w:val="1"/>
      <w:numFmt w:val="lowerLetter"/>
      <w:lvlText w:val="%2."/>
      <w:lvlJc w:val="left"/>
      <w:pPr>
        <w:tabs>
          <w:tab w:val="num" w:pos="1788"/>
        </w:tabs>
        <w:ind w:left="1788" w:hanging="360"/>
      </w:pPr>
      <w:rPr>
        <w:rFonts w:hint="default"/>
      </w:r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3" w15:restartNumberingAfterBreak="0">
    <w:nsid w:val="19D0719E"/>
    <w:multiLevelType w:val="hybridMultilevel"/>
    <w:tmpl w:val="628C22F2"/>
    <w:lvl w:ilvl="0" w:tplc="04090019">
      <w:start w:val="1"/>
      <w:numFmt w:val="lowerLetter"/>
      <w:lvlText w:val="%1."/>
      <w:lvlJc w:val="left"/>
      <w:pPr>
        <w:tabs>
          <w:tab w:val="num" w:pos="1068"/>
        </w:tabs>
        <w:ind w:left="1068" w:hanging="360"/>
      </w:p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4" w15:restartNumberingAfterBreak="0">
    <w:nsid w:val="230C3E40"/>
    <w:multiLevelType w:val="hybridMultilevel"/>
    <w:tmpl w:val="9A08AEDA"/>
    <w:lvl w:ilvl="0" w:tplc="7092F608">
      <w:start w:val="1"/>
      <w:numFmt w:val="lowerLetter"/>
      <w:lvlText w:val="%1."/>
      <w:lvlJc w:val="left"/>
      <w:pPr>
        <w:tabs>
          <w:tab w:val="num" w:pos="1428"/>
        </w:tabs>
        <w:ind w:left="1428" w:hanging="360"/>
      </w:pPr>
      <w:rPr>
        <w:rFonts w:hint="default"/>
      </w:rPr>
    </w:lvl>
    <w:lvl w:ilvl="1" w:tplc="04090019">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5" w15:restartNumberingAfterBreak="0">
    <w:nsid w:val="3D4A7EAA"/>
    <w:multiLevelType w:val="hybridMultilevel"/>
    <w:tmpl w:val="1F3CA1AE"/>
    <w:lvl w:ilvl="0" w:tplc="04070019">
      <w:start w:val="1"/>
      <w:numFmt w:val="lowerLetter"/>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540C1877"/>
    <w:multiLevelType w:val="hybridMultilevel"/>
    <w:tmpl w:val="9F8A0D5C"/>
    <w:lvl w:ilvl="0" w:tplc="04090001">
      <w:start w:val="1"/>
      <w:numFmt w:val="bullet"/>
      <w:lvlText w:val=""/>
      <w:lvlJc w:val="left"/>
      <w:pPr>
        <w:tabs>
          <w:tab w:val="num" w:pos="1788"/>
        </w:tabs>
        <w:ind w:left="1788" w:hanging="360"/>
      </w:pPr>
      <w:rPr>
        <w:rFonts w:ascii="Symbol" w:hAnsi="Symbol" w:hint="default"/>
      </w:rPr>
    </w:lvl>
    <w:lvl w:ilvl="1" w:tplc="04090003" w:tentative="1">
      <w:start w:val="1"/>
      <w:numFmt w:val="bullet"/>
      <w:lvlText w:val="o"/>
      <w:lvlJc w:val="left"/>
      <w:pPr>
        <w:tabs>
          <w:tab w:val="num" w:pos="2508"/>
        </w:tabs>
        <w:ind w:left="2508" w:hanging="360"/>
      </w:pPr>
      <w:rPr>
        <w:rFonts w:ascii="Courier New" w:hAnsi="Courier New" w:hint="default"/>
      </w:rPr>
    </w:lvl>
    <w:lvl w:ilvl="2" w:tplc="04090005" w:tentative="1">
      <w:start w:val="1"/>
      <w:numFmt w:val="bullet"/>
      <w:lvlText w:val=""/>
      <w:lvlJc w:val="left"/>
      <w:pPr>
        <w:tabs>
          <w:tab w:val="num" w:pos="3228"/>
        </w:tabs>
        <w:ind w:left="3228" w:hanging="360"/>
      </w:pPr>
      <w:rPr>
        <w:rFonts w:ascii="Wingdings" w:hAnsi="Wingdings" w:hint="default"/>
      </w:rPr>
    </w:lvl>
    <w:lvl w:ilvl="3" w:tplc="04090001" w:tentative="1">
      <w:start w:val="1"/>
      <w:numFmt w:val="bullet"/>
      <w:lvlText w:val=""/>
      <w:lvlJc w:val="left"/>
      <w:pPr>
        <w:tabs>
          <w:tab w:val="num" w:pos="3948"/>
        </w:tabs>
        <w:ind w:left="3948" w:hanging="360"/>
      </w:pPr>
      <w:rPr>
        <w:rFonts w:ascii="Symbol" w:hAnsi="Symbol" w:hint="default"/>
      </w:rPr>
    </w:lvl>
    <w:lvl w:ilvl="4" w:tplc="04090003" w:tentative="1">
      <w:start w:val="1"/>
      <w:numFmt w:val="bullet"/>
      <w:lvlText w:val="o"/>
      <w:lvlJc w:val="left"/>
      <w:pPr>
        <w:tabs>
          <w:tab w:val="num" w:pos="4668"/>
        </w:tabs>
        <w:ind w:left="4668" w:hanging="360"/>
      </w:pPr>
      <w:rPr>
        <w:rFonts w:ascii="Courier New" w:hAnsi="Courier New" w:hint="default"/>
      </w:rPr>
    </w:lvl>
    <w:lvl w:ilvl="5" w:tplc="04090005" w:tentative="1">
      <w:start w:val="1"/>
      <w:numFmt w:val="bullet"/>
      <w:lvlText w:val=""/>
      <w:lvlJc w:val="left"/>
      <w:pPr>
        <w:tabs>
          <w:tab w:val="num" w:pos="5388"/>
        </w:tabs>
        <w:ind w:left="5388" w:hanging="360"/>
      </w:pPr>
      <w:rPr>
        <w:rFonts w:ascii="Wingdings" w:hAnsi="Wingdings" w:hint="default"/>
      </w:rPr>
    </w:lvl>
    <w:lvl w:ilvl="6" w:tplc="04090001" w:tentative="1">
      <w:start w:val="1"/>
      <w:numFmt w:val="bullet"/>
      <w:lvlText w:val=""/>
      <w:lvlJc w:val="left"/>
      <w:pPr>
        <w:tabs>
          <w:tab w:val="num" w:pos="6108"/>
        </w:tabs>
        <w:ind w:left="6108" w:hanging="360"/>
      </w:pPr>
      <w:rPr>
        <w:rFonts w:ascii="Symbol" w:hAnsi="Symbol" w:hint="default"/>
      </w:rPr>
    </w:lvl>
    <w:lvl w:ilvl="7" w:tplc="04090003" w:tentative="1">
      <w:start w:val="1"/>
      <w:numFmt w:val="bullet"/>
      <w:lvlText w:val="o"/>
      <w:lvlJc w:val="left"/>
      <w:pPr>
        <w:tabs>
          <w:tab w:val="num" w:pos="6828"/>
        </w:tabs>
        <w:ind w:left="6828" w:hanging="360"/>
      </w:pPr>
      <w:rPr>
        <w:rFonts w:ascii="Courier New" w:hAnsi="Courier New" w:hint="default"/>
      </w:rPr>
    </w:lvl>
    <w:lvl w:ilvl="8" w:tplc="04090005" w:tentative="1">
      <w:start w:val="1"/>
      <w:numFmt w:val="bullet"/>
      <w:lvlText w:val=""/>
      <w:lvlJc w:val="left"/>
      <w:pPr>
        <w:tabs>
          <w:tab w:val="num" w:pos="7548"/>
        </w:tabs>
        <w:ind w:left="7548" w:hanging="360"/>
      </w:pPr>
      <w:rPr>
        <w:rFonts w:ascii="Wingdings" w:hAnsi="Wingdings" w:hint="default"/>
      </w:rPr>
    </w:lvl>
  </w:abstractNum>
  <w:abstractNum w:abstractNumId="7" w15:restartNumberingAfterBreak="0">
    <w:nsid w:val="55BC5120"/>
    <w:multiLevelType w:val="hybridMultilevel"/>
    <w:tmpl w:val="45146C00"/>
    <w:lvl w:ilvl="0" w:tplc="B3C28F22">
      <w:start w:val="1"/>
      <w:numFmt w:val="bullet"/>
      <w:pStyle w:val="MIPBulletLevel2"/>
      <w:lvlText w:val="-"/>
      <w:lvlJc w:val="left"/>
      <w:pPr>
        <w:tabs>
          <w:tab w:val="num" w:pos="1361"/>
        </w:tabs>
        <w:ind w:left="1248" w:hanging="170"/>
      </w:pPr>
      <w:rPr>
        <w:rFonts w:ascii="Times New Roman" w:hAnsi="Times New Roman" w:cs="Times New Roman" w:hint="default"/>
      </w:rPr>
    </w:lvl>
    <w:lvl w:ilvl="1" w:tplc="94B0BB5A" w:tentative="1">
      <w:start w:val="1"/>
      <w:numFmt w:val="bullet"/>
      <w:lvlText w:val="o"/>
      <w:lvlJc w:val="left"/>
      <w:pPr>
        <w:tabs>
          <w:tab w:val="num" w:pos="2234"/>
        </w:tabs>
        <w:ind w:left="2234" w:hanging="360"/>
      </w:pPr>
      <w:rPr>
        <w:rFonts w:ascii="Courier New" w:hAnsi="Courier New" w:cs="Wingdings" w:hint="default"/>
      </w:rPr>
    </w:lvl>
    <w:lvl w:ilvl="2" w:tplc="DEC01476" w:tentative="1">
      <w:start w:val="1"/>
      <w:numFmt w:val="bullet"/>
      <w:lvlText w:val=""/>
      <w:lvlJc w:val="left"/>
      <w:pPr>
        <w:tabs>
          <w:tab w:val="num" w:pos="2954"/>
        </w:tabs>
        <w:ind w:left="2954" w:hanging="360"/>
      </w:pPr>
      <w:rPr>
        <w:rFonts w:ascii="Wingdings" w:hAnsi="Wingdings" w:hint="default"/>
      </w:rPr>
    </w:lvl>
    <w:lvl w:ilvl="3" w:tplc="5E381210" w:tentative="1">
      <w:start w:val="1"/>
      <w:numFmt w:val="bullet"/>
      <w:lvlText w:val=""/>
      <w:lvlJc w:val="left"/>
      <w:pPr>
        <w:tabs>
          <w:tab w:val="num" w:pos="3674"/>
        </w:tabs>
        <w:ind w:left="3674" w:hanging="360"/>
      </w:pPr>
      <w:rPr>
        <w:rFonts w:ascii="Symbol" w:hAnsi="Symbol" w:hint="default"/>
      </w:rPr>
    </w:lvl>
    <w:lvl w:ilvl="4" w:tplc="6A6638B6" w:tentative="1">
      <w:start w:val="1"/>
      <w:numFmt w:val="bullet"/>
      <w:lvlText w:val="o"/>
      <w:lvlJc w:val="left"/>
      <w:pPr>
        <w:tabs>
          <w:tab w:val="num" w:pos="4394"/>
        </w:tabs>
        <w:ind w:left="4394" w:hanging="360"/>
      </w:pPr>
      <w:rPr>
        <w:rFonts w:ascii="Courier New" w:hAnsi="Courier New" w:cs="Wingdings" w:hint="default"/>
      </w:rPr>
    </w:lvl>
    <w:lvl w:ilvl="5" w:tplc="FD809AD0" w:tentative="1">
      <w:start w:val="1"/>
      <w:numFmt w:val="bullet"/>
      <w:lvlText w:val=""/>
      <w:lvlJc w:val="left"/>
      <w:pPr>
        <w:tabs>
          <w:tab w:val="num" w:pos="5114"/>
        </w:tabs>
        <w:ind w:left="5114" w:hanging="360"/>
      </w:pPr>
      <w:rPr>
        <w:rFonts w:ascii="Wingdings" w:hAnsi="Wingdings" w:hint="default"/>
      </w:rPr>
    </w:lvl>
    <w:lvl w:ilvl="6" w:tplc="8AA437A0" w:tentative="1">
      <w:start w:val="1"/>
      <w:numFmt w:val="bullet"/>
      <w:lvlText w:val=""/>
      <w:lvlJc w:val="left"/>
      <w:pPr>
        <w:tabs>
          <w:tab w:val="num" w:pos="5834"/>
        </w:tabs>
        <w:ind w:left="5834" w:hanging="360"/>
      </w:pPr>
      <w:rPr>
        <w:rFonts w:ascii="Symbol" w:hAnsi="Symbol" w:hint="default"/>
      </w:rPr>
    </w:lvl>
    <w:lvl w:ilvl="7" w:tplc="575E01AC" w:tentative="1">
      <w:start w:val="1"/>
      <w:numFmt w:val="bullet"/>
      <w:lvlText w:val="o"/>
      <w:lvlJc w:val="left"/>
      <w:pPr>
        <w:tabs>
          <w:tab w:val="num" w:pos="6554"/>
        </w:tabs>
        <w:ind w:left="6554" w:hanging="360"/>
      </w:pPr>
      <w:rPr>
        <w:rFonts w:ascii="Courier New" w:hAnsi="Courier New" w:cs="Wingdings" w:hint="default"/>
      </w:rPr>
    </w:lvl>
    <w:lvl w:ilvl="8" w:tplc="77E274CC" w:tentative="1">
      <w:start w:val="1"/>
      <w:numFmt w:val="bullet"/>
      <w:lvlText w:val=""/>
      <w:lvlJc w:val="left"/>
      <w:pPr>
        <w:tabs>
          <w:tab w:val="num" w:pos="7274"/>
        </w:tabs>
        <w:ind w:left="7274" w:hanging="360"/>
      </w:pPr>
      <w:rPr>
        <w:rFonts w:ascii="Wingdings" w:hAnsi="Wingdings" w:hint="default"/>
      </w:rPr>
    </w:lvl>
  </w:abstractNum>
  <w:abstractNum w:abstractNumId="8" w15:restartNumberingAfterBreak="0">
    <w:nsid w:val="588E04AE"/>
    <w:multiLevelType w:val="hybridMultilevel"/>
    <w:tmpl w:val="82A8EFCA"/>
    <w:lvl w:ilvl="0" w:tplc="04090019">
      <w:start w:val="1"/>
      <w:numFmt w:val="lowerLetter"/>
      <w:lvlText w:val="%1."/>
      <w:lvlJc w:val="left"/>
      <w:pPr>
        <w:tabs>
          <w:tab w:val="num" w:pos="1428"/>
        </w:tabs>
        <w:ind w:left="1428" w:hanging="360"/>
      </w:pPr>
    </w:lvl>
    <w:lvl w:ilvl="1" w:tplc="04090019">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9" w15:restartNumberingAfterBreak="0">
    <w:nsid w:val="62A21B5D"/>
    <w:multiLevelType w:val="multilevel"/>
    <w:tmpl w:val="ED5476B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upperLetter"/>
      <w:lvlRestart w:val="0"/>
      <w:pStyle w:val="Heading8"/>
      <w:lvlText w:val="ANNEX %8"/>
      <w:lvlJc w:val="left"/>
      <w:pPr>
        <w:tabs>
          <w:tab w:val="num" w:pos="1440"/>
        </w:tabs>
        <w:ind w:left="1440" w:hanging="1440"/>
      </w:pPr>
      <w:rPr>
        <w:rFonts w:hint="default"/>
      </w:rPr>
    </w:lvl>
    <w:lvl w:ilvl="8">
      <w:start w:val="1"/>
      <w:numFmt w:val="decimal"/>
      <w:lvlRestart w:val="0"/>
      <w:pStyle w:val="Heading9"/>
      <w:lvlText w:val="APPENDIX %8-%9"/>
      <w:lvlJc w:val="left"/>
      <w:pPr>
        <w:tabs>
          <w:tab w:val="num" w:pos="1080"/>
        </w:tabs>
        <w:ind w:left="284" w:hanging="284"/>
      </w:pPr>
      <w:rPr>
        <w:rFonts w:hint="default"/>
      </w:rPr>
    </w:lvl>
  </w:abstractNum>
  <w:abstractNum w:abstractNumId="10" w15:restartNumberingAfterBreak="0">
    <w:nsid w:val="63601981"/>
    <w:multiLevelType w:val="hybridMultilevel"/>
    <w:tmpl w:val="628C22F2"/>
    <w:lvl w:ilvl="0" w:tplc="04090019">
      <w:start w:val="1"/>
      <w:numFmt w:val="lowerLetter"/>
      <w:lvlText w:val="%1."/>
      <w:lvlJc w:val="left"/>
      <w:pPr>
        <w:tabs>
          <w:tab w:val="num" w:pos="1068"/>
        </w:tabs>
        <w:ind w:left="1068" w:hanging="360"/>
      </w:p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11" w15:restartNumberingAfterBreak="0">
    <w:nsid w:val="6CCD4B5F"/>
    <w:multiLevelType w:val="hybridMultilevel"/>
    <w:tmpl w:val="38FC794A"/>
    <w:lvl w:ilvl="0" w:tplc="74566F46">
      <w:start w:val="4"/>
      <w:numFmt w:val="bullet"/>
      <w:lvlText w:val="-"/>
      <w:lvlJc w:val="left"/>
      <w:pPr>
        <w:ind w:left="555" w:hanging="360"/>
      </w:pPr>
      <w:rPr>
        <w:rFonts w:ascii="Times New Roman" w:eastAsia="Times New Roman" w:hAnsi="Times New Roman" w:cs="Times New Roman" w:hint="default"/>
      </w:rPr>
    </w:lvl>
    <w:lvl w:ilvl="1" w:tplc="040C0003" w:tentative="1">
      <w:start w:val="1"/>
      <w:numFmt w:val="bullet"/>
      <w:lvlText w:val="o"/>
      <w:lvlJc w:val="left"/>
      <w:pPr>
        <w:ind w:left="1275" w:hanging="360"/>
      </w:pPr>
      <w:rPr>
        <w:rFonts w:ascii="Courier New" w:hAnsi="Courier New" w:cs="Courier New" w:hint="default"/>
      </w:rPr>
    </w:lvl>
    <w:lvl w:ilvl="2" w:tplc="040C0005" w:tentative="1">
      <w:start w:val="1"/>
      <w:numFmt w:val="bullet"/>
      <w:lvlText w:val=""/>
      <w:lvlJc w:val="left"/>
      <w:pPr>
        <w:ind w:left="1995" w:hanging="360"/>
      </w:pPr>
      <w:rPr>
        <w:rFonts w:ascii="Wingdings" w:hAnsi="Wingdings" w:hint="default"/>
      </w:rPr>
    </w:lvl>
    <w:lvl w:ilvl="3" w:tplc="040C0001" w:tentative="1">
      <w:start w:val="1"/>
      <w:numFmt w:val="bullet"/>
      <w:lvlText w:val=""/>
      <w:lvlJc w:val="left"/>
      <w:pPr>
        <w:ind w:left="2715" w:hanging="360"/>
      </w:pPr>
      <w:rPr>
        <w:rFonts w:ascii="Symbol" w:hAnsi="Symbol" w:hint="default"/>
      </w:rPr>
    </w:lvl>
    <w:lvl w:ilvl="4" w:tplc="040C0003" w:tentative="1">
      <w:start w:val="1"/>
      <w:numFmt w:val="bullet"/>
      <w:lvlText w:val="o"/>
      <w:lvlJc w:val="left"/>
      <w:pPr>
        <w:ind w:left="3435" w:hanging="360"/>
      </w:pPr>
      <w:rPr>
        <w:rFonts w:ascii="Courier New" w:hAnsi="Courier New" w:cs="Courier New" w:hint="default"/>
      </w:rPr>
    </w:lvl>
    <w:lvl w:ilvl="5" w:tplc="040C0005" w:tentative="1">
      <w:start w:val="1"/>
      <w:numFmt w:val="bullet"/>
      <w:lvlText w:val=""/>
      <w:lvlJc w:val="left"/>
      <w:pPr>
        <w:ind w:left="4155" w:hanging="360"/>
      </w:pPr>
      <w:rPr>
        <w:rFonts w:ascii="Wingdings" w:hAnsi="Wingdings" w:hint="default"/>
      </w:rPr>
    </w:lvl>
    <w:lvl w:ilvl="6" w:tplc="040C0001" w:tentative="1">
      <w:start w:val="1"/>
      <w:numFmt w:val="bullet"/>
      <w:lvlText w:val=""/>
      <w:lvlJc w:val="left"/>
      <w:pPr>
        <w:ind w:left="4875" w:hanging="360"/>
      </w:pPr>
      <w:rPr>
        <w:rFonts w:ascii="Symbol" w:hAnsi="Symbol" w:hint="default"/>
      </w:rPr>
    </w:lvl>
    <w:lvl w:ilvl="7" w:tplc="040C0003" w:tentative="1">
      <w:start w:val="1"/>
      <w:numFmt w:val="bullet"/>
      <w:lvlText w:val="o"/>
      <w:lvlJc w:val="left"/>
      <w:pPr>
        <w:ind w:left="5595" w:hanging="360"/>
      </w:pPr>
      <w:rPr>
        <w:rFonts w:ascii="Courier New" w:hAnsi="Courier New" w:cs="Courier New" w:hint="default"/>
      </w:rPr>
    </w:lvl>
    <w:lvl w:ilvl="8" w:tplc="040C0005" w:tentative="1">
      <w:start w:val="1"/>
      <w:numFmt w:val="bullet"/>
      <w:lvlText w:val=""/>
      <w:lvlJc w:val="left"/>
      <w:pPr>
        <w:ind w:left="6315" w:hanging="360"/>
      </w:pPr>
      <w:rPr>
        <w:rFonts w:ascii="Wingdings" w:hAnsi="Wingdings" w:hint="default"/>
      </w:rPr>
    </w:lvl>
  </w:abstractNum>
  <w:abstractNum w:abstractNumId="12" w15:restartNumberingAfterBreak="0">
    <w:nsid w:val="6EFF7F7E"/>
    <w:multiLevelType w:val="hybridMultilevel"/>
    <w:tmpl w:val="195E8E2A"/>
    <w:lvl w:ilvl="0" w:tplc="FFFFFFFF">
      <w:start w:val="1"/>
      <w:numFmt w:val="bullet"/>
      <w:pStyle w:val="MIPBulletLevel1"/>
      <w:lvlText w:val=""/>
      <w:lvlJc w:val="left"/>
      <w:pPr>
        <w:tabs>
          <w:tab w:val="num" w:pos="397"/>
        </w:tabs>
        <w:ind w:left="397" w:hanging="397"/>
      </w:pPr>
      <w:rPr>
        <w:rFonts w:ascii="Symbol" w:hAnsi="Symbol" w:hint="default"/>
      </w:rPr>
    </w:lvl>
    <w:lvl w:ilvl="1" w:tplc="FFFFFFFF">
      <w:start w:val="1"/>
      <w:numFmt w:val="bullet"/>
      <w:pStyle w:val="MIPBulletLevel1"/>
      <w:lvlText w:val=""/>
      <w:lvlJc w:val="left"/>
      <w:pPr>
        <w:tabs>
          <w:tab w:val="num" w:pos="1477"/>
        </w:tabs>
        <w:ind w:left="1477" w:hanging="397"/>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DA324D"/>
    <w:multiLevelType w:val="multilevel"/>
    <w:tmpl w:val="ED5476B4"/>
    <w:styleLink w:val="AktuelleListe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upperLetter"/>
      <w:lvlRestart w:val="0"/>
      <w:lvlText w:val="ANNEX %8"/>
      <w:lvlJc w:val="left"/>
      <w:pPr>
        <w:tabs>
          <w:tab w:val="num" w:pos="1440"/>
        </w:tabs>
        <w:ind w:left="1440" w:hanging="1440"/>
      </w:pPr>
      <w:rPr>
        <w:rFonts w:hint="default"/>
      </w:rPr>
    </w:lvl>
    <w:lvl w:ilvl="8">
      <w:start w:val="1"/>
      <w:numFmt w:val="decimal"/>
      <w:lvlRestart w:val="0"/>
      <w:lvlText w:val="APPENDIX %8-%9"/>
      <w:lvlJc w:val="left"/>
      <w:pPr>
        <w:tabs>
          <w:tab w:val="num" w:pos="1080"/>
        </w:tabs>
        <w:ind w:left="284" w:hanging="284"/>
      </w:pPr>
      <w:rPr>
        <w:rFonts w:hint="default"/>
      </w:rPr>
    </w:lvl>
  </w:abstractNum>
  <w:num w:numId="1" w16cid:durableId="811555850">
    <w:abstractNumId w:val="9"/>
  </w:num>
  <w:num w:numId="2" w16cid:durableId="1032344499">
    <w:abstractNumId w:val="12"/>
  </w:num>
  <w:num w:numId="3" w16cid:durableId="594751805">
    <w:abstractNumId w:val="7"/>
  </w:num>
  <w:num w:numId="4" w16cid:durableId="36318877">
    <w:abstractNumId w:val="9"/>
    <w:lvlOverride w:ilvl="0">
      <w:startOverride w:val="2"/>
    </w:lvlOverride>
    <w:lvlOverride w:ilvl="1">
      <w:startOverride w:val="4"/>
    </w:lvlOverride>
  </w:num>
  <w:num w:numId="5" w16cid:durableId="214244536">
    <w:abstractNumId w:val="1"/>
  </w:num>
  <w:num w:numId="6" w16cid:durableId="1698383309">
    <w:abstractNumId w:val="8"/>
  </w:num>
  <w:num w:numId="7" w16cid:durableId="226653136">
    <w:abstractNumId w:val="10"/>
  </w:num>
  <w:num w:numId="8" w16cid:durableId="325279193">
    <w:abstractNumId w:val="0"/>
  </w:num>
  <w:num w:numId="9" w16cid:durableId="235748372">
    <w:abstractNumId w:val="9"/>
    <w:lvlOverride w:ilvl="0">
      <w:startOverride w:val="2"/>
    </w:lvlOverride>
    <w:lvlOverride w:ilvl="1">
      <w:startOverride w:val="4"/>
    </w:lvlOverride>
    <w:lvlOverride w:ilvl="2">
      <w:startOverride w:val="3"/>
    </w:lvlOverride>
  </w:num>
  <w:num w:numId="10" w16cid:durableId="30884681">
    <w:abstractNumId w:val="6"/>
  </w:num>
  <w:num w:numId="11" w16cid:durableId="1406495071">
    <w:abstractNumId w:val="9"/>
  </w:num>
  <w:num w:numId="12" w16cid:durableId="253129158">
    <w:abstractNumId w:val="9"/>
  </w:num>
  <w:num w:numId="13" w16cid:durableId="58136687">
    <w:abstractNumId w:val="5"/>
  </w:num>
  <w:num w:numId="14" w16cid:durableId="1800685369">
    <w:abstractNumId w:val="2"/>
  </w:num>
  <w:num w:numId="15" w16cid:durableId="1970276825">
    <w:abstractNumId w:val="12"/>
  </w:num>
  <w:num w:numId="16" w16cid:durableId="1995182923">
    <w:abstractNumId w:val="4"/>
  </w:num>
  <w:num w:numId="17" w16cid:durableId="2111310953">
    <w:abstractNumId w:val="9"/>
  </w:num>
  <w:num w:numId="18" w16cid:durableId="15407005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3172442">
    <w:abstractNumId w:val="13"/>
  </w:num>
  <w:num w:numId="20" w16cid:durableId="499926791">
    <w:abstractNumId w:val="3"/>
  </w:num>
  <w:num w:numId="21" w16cid:durableId="1388724807">
    <w:abstractNumId w:val="11"/>
  </w:num>
  <w:num w:numId="22" w16cid:durableId="2119251255">
    <w:abstractNumId w:val="1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rsten Jungholt">
    <w15:presenceInfo w15:providerId="Windows Live" w15:userId="1712842dc2ac43e4"/>
  </w15:person>
  <w15:person w15:author="Jungholt, Thorsten">
    <w15:presenceInfo w15:providerId="None" w15:userId="Jungholt, Thorsten"/>
  </w15:person>
  <w15:person w15:author="MIP">
    <w15:presenceInfo w15:providerId="None" w15:userId="MI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0B"/>
    <w:rsid w:val="00015F04"/>
    <w:rsid w:val="00017D1A"/>
    <w:rsid w:val="00022305"/>
    <w:rsid w:val="00092606"/>
    <w:rsid w:val="00095AE0"/>
    <w:rsid w:val="000A46BD"/>
    <w:rsid w:val="000A52EB"/>
    <w:rsid w:val="000A7EE0"/>
    <w:rsid w:val="000D1EE1"/>
    <w:rsid w:val="000D66ED"/>
    <w:rsid w:val="000F58F0"/>
    <w:rsid w:val="00113127"/>
    <w:rsid w:val="00133745"/>
    <w:rsid w:val="00141EC4"/>
    <w:rsid w:val="00146D8D"/>
    <w:rsid w:val="00160316"/>
    <w:rsid w:val="001703E2"/>
    <w:rsid w:val="00170E86"/>
    <w:rsid w:val="00172B53"/>
    <w:rsid w:val="00176FC7"/>
    <w:rsid w:val="001F1503"/>
    <w:rsid w:val="002045DF"/>
    <w:rsid w:val="002155E8"/>
    <w:rsid w:val="002166E8"/>
    <w:rsid w:val="00234AD3"/>
    <w:rsid w:val="00242FEA"/>
    <w:rsid w:val="00250ACC"/>
    <w:rsid w:val="00276FC0"/>
    <w:rsid w:val="00287BB7"/>
    <w:rsid w:val="00296A88"/>
    <w:rsid w:val="0029755F"/>
    <w:rsid w:val="002B5BC6"/>
    <w:rsid w:val="002C188E"/>
    <w:rsid w:val="002C2B0C"/>
    <w:rsid w:val="002D273A"/>
    <w:rsid w:val="002D5DD1"/>
    <w:rsid w:val="00310E5C"/>
    <w:rsid w:val="003161FD"/>
    <w:rsid w:val="00331999"/>
    <w:rsid w:val="0033209E"/>
    <w:rsid w:val="003478F9"/>
    <w:rsid w:val="00356331"/>
    <w:rsid w:val="00357EFC"/>
    <w:rsid w:val="0038749D"/>
    <w:rsid w:val="003A0112"/>
    <w:rsid w:val="003C6078"/>
    <w:rsid w:val="003D2A27"/>
    <w:rsid w:val="003D5543"/>
    <w:rsid w:val="003E2C25"/>
    <w:rsid w:val="00410F18"/>
    <w:rsid w:val="00412B77"/>
    <w:rsid w:val="0041731F"/>
    <w:rsid w:val="00441655"/>
    <w:rsid w:val="004440FB"/>
    <w:rsid w:val="00451EB4"/>
    <w:rsid w:val="0045332D"/>
    <w:rsid w:val="0046070B"/>
    <w:rsid w:val="00460C5B"/>
    <w:rsid w:val="00475B09"/>
    <w:rsid w:val="004910EB"/>
    <w:rsid w:val="004C71EF"/>
    <w:rsid w:val="004E0A86"/>
    <w:rsid w:val="004F32AF"/>
    <w:rsid w:val="00512DAF"/>
    <w:rsid w:val="00542876"/>
    <w:rsid w:val="0056115D"/>
    <w:rsid w:val="0056171C"/>
    <w:rsid w:val="00563955"/>
    <w:rsid w:val="0056552C"/>
    <w:rsid w:val="005720D4"/>
    <w:rsid w:val="00591248"/>
    <w:rsid w:val="005A646C"/>
    <w:rsid w:val="005C411A"/>
    <w:rsid w:val="005D4313"/>
    <w:rsid w:val="005E2452"/>
    <w:rsid w:val="005F7476"/>
    <w:rsid w:val="00612A2B"/>
    <w:rsid w:val="00644180"/>
    <w:rsid w:val="0066393F"/>
    <w:rsid w:val="006653B1"/>
    <w:rsid w:val="006733F5"/>
    <w:rsid w:val="00680EA2"/>
    <w:rsid w:val="0069478A"/>
    <w:rsid w:val="006A2E6B"/>
    <w:rsid w:val="006B2CFE"/>
    <w:rsid w:val="006B3C30"/>
    <w:rsid w:val="006C6E8D"/>
    <w:rsid w:val="006E5D13"/>
    <w:rsid w:val="006F3D3E"/>
    <w:rsid w:val="00741534"/>
    <w:rsid w:val="00756565"/>
    <w:rsid w:val="00780D7B"/>
    <w:rsid w:val="007B2066"/>
    <w:rsid w:val="007B7852"/>
    <w:rsid w:val="007D0C54"/>
    <w:rsid w:val="007F12E8"/>
    <w:rsid w:val="00821236"/>
    <w:rsid w:val="00840259"/>
    <w:rsid w:val="008408B7"/>
    <w:rsid w:val="00881F7E"/>
    <w:rsid w:val="008C1A09"/>
    <w:rsid w:val="008C4657"/>
    <w:rsid w:val="009172C8"/>
    <w:rsid w:val="00920950"/>
    <w:rsid w:val="00930FAC"/>
    <w:rsid w:val="009321B0"/>
    <w:rsid w:val="00943320"/>
    <w:rsid w:val="009551CA"/>
    <w:rsid w:val="00970C70"/>
    <w:rsid w:val="00990580"/>
    <w:rsid w:val="009B4C09"/>
    <w:rsid w:val="009F5353"/>
    <w:rsid w:val="00A03463"/>
    <w:rsid w:val="00A30B1F"/>
    <w:rsid w:val="00A5456F"/>
    <w:rsid w:val="00A63466"/>
    <w:rsid w:val="00A646E0"/>
    <w:rsid w:val="00A672A0"/>
    <w:rsid w:val="00A67929"/>
    <w:rsid w:val="00A67973"/>
    <w:rsid w:val="00AE669E"/>
    <w:rsid w:val="00AE7322"/>
    <w:rsid w:val="00AF096A"/>
    <w:rsid w:val="00B14F95"/>
    <w:rsid w:val="00B47FB8"/>
    <w:rsid w:val="00B646A3"/>
    <w:rsid w:val="00B6511D"/>
    <w:rsid w:val="00B74D73"/>
    <w:rsid w:val="00B75668"/>
    <w:rsid w:val="00B845BF"/>
    <w:rsid w:val="00BA01A3"/>
    <w:rsid w:val="00BA63AC"/>
    <w:rsid w:val="00BA7F7D"/>
    <w:rsid w:val="00BD7740"/>
    <w:rsid w:val="00BE3141"/>
    <w:rsid w:val="00BE70B3"/>
    <w:rsid w:val="00BF587E"/>
    <w:rsid w:val="00C62DD4"/>
    <w:rsid w:val="00CE616F"/>
    <w:rsid w:val="00D11D3B"/>
    <w:rsid w:val="00D33501"/>
    <w:rsid w:val="00D367B1"/>
    <w:rsid w:val="00D54881"/>
    <w:rsid w:val="00D70ECC"/>
    <w:rsid w:val="00D7319D"/>
    <w:rsid w:val="00D94639"/>
    <w:rsid w:val="00D95C01"/>
    <w:rsid w:val="00DA27AE"/>
    <w:rsid w:val="00DA7BF3"/>
    <w:rsid w:val="00DC5A97"/>
    <w:rsid w:val="00DD15EA"/>
    <w:rsid w:val="00DF6EF9"/>
    <w:rsid w:val="00E06C85"/>
    <w:rsid w:val="00E2096B"/>
    <w:rsid w:val="00E46F92"/>
    <w:rsid w:val="00E7178A"/>
    <w:rsid w:val="00E96E87"/>
    <w:rsid w:val="00EB460F"/>
    <w:rsid w:val="00EE59C5"/>
    <w:rsid w:val="00F479A3"/>
    <w:rsid w:val="00F86ACF"/>
    <w:rsid w:val="00FC74E5"/>
    <w:rsid w:val="00FD0A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38BBF"/>
  <w15:docId w15:val="{554CEB48-775D-8B44-8B9C-8C131E6D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P Normal"/>
    <w:qFormat/>
    <w:pPr>
      <w:keepNext/>
      <w:spacing w:before="120" w:line="360" w:lineRule="auto"/>
      <w:jc w:val="both"/>
    </w:pPr>
    <w:rPr>
      <w:sz w:val="24"/>
      <w:szCs w:val="24"/>
      <w:lang w:val="en-GB" w:eastAsia="es-ES"/>
    </w:rPr>
  </w:style>
  <w:style w:type="paragraph" w:styleId="Heading1">
    <w:name w:val="heading 1"/>
    <w:aliases w:val="MIP Paragraph Heading (Level 1)"/>
    <w:basedOn w:val="Normal"/>
    <w:next w:val="Heading2"/>
    <w:qFormat/>
    <w:pPr>
      <w:numPr>
        <w:numId w:val="1"/>
      </w:numPr>
      <w:spacing w:before="240"/>
      <w:outlineLvl w:val="0"/>
    </w:pPr>
    <w:rPr>
      <w:rFonts w:cs="Arial"/>
      <w:b/>
      <w:bCs/>
      <w:kern w:val="32"/>
    </w:rPr>
  </w:style>
  <w:style w:type="paragraph" w:styleId="Heading2">
    <w:name w:val="heading 2"/>
    <w:aliases w:val="MIP Section Heading (Level 2)"/>
    <w:basedOn w:val="Normal"/>
    <w:next w:val="Normal"/>
    <w:qFormat/>
    <w:pPr>
      <w:numPr>
        <w:ilvl w:val="1"/>
        <w:numId w:val="1"/>
      </w:numPr>
      <w:spacing w:before="240" w:after="60"/>
      <w:outlineLvl w:val="1"/>
    </w:pPr>
    <w:rPr>
      <w:rFonts w:cs="Arial"/>
      <w:b/>
      <w:bCs/>
      <w:iCs/>
    </w:rPr>
  </w:style>
  <w:style w:type="paragraph" w:styleId="Heading3">
    <w:name w:val="heading 3"/>
    <w:aliases w:val="MIP Sub-section Heading (Level 3)"/>
    <w:basedOn w:val="Normal"/>
    <w:next w:val="Normal"/>
    <w:qFormat/>
    <w:pPr>
      <w:numPr>
        <w:ilvl w:val="2"/>
        <w:numId w:val="1"/>
      </w:numPr>
      <w:spacing w:before="240" w:after="60"/>
      <w:outlineLvl w:val="2"/>
    </w:pPr>
    <w:rPr>
      <w:rFonts w:cs="Arial"/>
      <w:b/>
      <w:bCs/>
    </w:rPr>
  </w:style>
  <w:style w:type="paragraph" w:styleId="Heading4">
    <w:name w:val="heading 4"/>
    <w:aliases w:val="MIP Sub-sub-Section Heading (Level 4)"/>
    <w:basedOn w:val="Normal"/>
    <w:next w:val="Normal"/>
    <w:qFormat/>
    <w:pPr>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b/>
      <w:iCs/>
    </w:rPr>
  </w:style>
  <w:style w:type="paragraph" w:styleId="Heading9">
    <w:name w:val="heading 9"/>
    <w:aliases w:val="MIP Appendix"/>
    <w:basedOn w:val="Normal"/>
    <w:next w:val="Normal"/>
    <w:qFormat/>
    <w:pPr>
      <w:numPr>
        <w:ilvl w:val="8"/>
        <w:numId w:val="1"/>
      </w:numPr>
      <w:tabs>
        <w:tab w:val="left" w:pos="1418"/>
      </w:tabs>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PBulletLevel1">
    <w:name w:val="MIP Bullet (Level 1)"/>
    <w:basedOn w:val="Normal"/>
    <w:pPr>
      <w:numPr>
        <w:ilvl w:val="1"/>
        <w:numId w:val="2"/>
      </w:numPr>
      <w:spacing w:before="0"/>
    </w:pPr>
  </w:style>
  <w:style w:type="paragraph" w:customStyle="1" w:styleId="MIPBulletLevel2">
    <w:name w:val="MIP Bullet (Level 2)"/>
    <w:basedOn w:val="Normal"/>
    <w:pPr>
      <w:numPr>
        <w:numId w:val="3"/>
      </w:numPr>
      <w:tabs>
        <w:tab w:val="num" w:pos="360"/>
      </w:tabs>
      <w:spacing w:before="0"/>
      <w:ind w:left="0" w:firstLine="0"/>
    </w:pPr>
  </w:style>
  <w:style w:type="paragraph" w:customStyle="1" w:styleId="MIPFigureTable">
    <w:name w:val="MIP Figure&amp;Table"/>
    <w:basedOn w:val="Normal"/>
    <w:pPr>
      <w:jc w:val="center"/>
    </w:pPr>
  </w:style>
  <w:style w:type="paragraph" w:customStyle="1" w:styleId="MIPMainTitle">
    <w:name w:val="MIP Main Title"/>
    <w:basedOn w:val="Normal"/>
    <w:pPr>
      <w:jc w:val="center"/>
    </w:pPr>
    <w:rPr>
      <w:b/>
      <w:sz w:val="28"/>
    </w:rPr>
  </w:style>
  <w:style w:type="paragraph" w:customStyle="1" w:styleId="MIPHeader">
    <w:name w:val="MIP Header"/>
    <w:basedOn w:val="Normal"/>
    <w:pPr>
      <w:spacing w:before="0" w:line="240" w:lineRule="auto"/>
      <w:jc w:val="right"/>
    </w:pPr>
  </w:style>
  <w:style w:type="paragraph" w:customStyle="1" w:styleId="MIPFooter">
    <w:name w:val="MIP Footer"/>
    <w:basedOn w:val="Normal"/>
    <w:pPr>
      <w:tabs>
        <w:tab w:val="center" w:pos="4252"/>
        <w:tab w:val="right" w:pos="8504"/>
      </w:tabs>
      <w:jc w:val="center"/>
    </w:pPr>
  </w:style>
  <w:style w:type="paragraph" w:styleId="FootnoteText">
    <w:name w:val="footnote text"/>
    <w:basedOn w:val="Normal"/>
    <w:semiHidden/>
    <w:rPr>
      <w:sz w:val="20"/>
    </w:rPr>
  </w:style>
  <w:style w:type="paragraph" w:customStyle="1" w:styleId="MIPboldedNormal">
    <w:name w:val="MIP bolded Normal"/>
    <w:basedOn w:val="Normal"/>
    <w:next w:val="Normal"/>
    <w:rPr>
      <w:b/>
    </w:rPr>
  </w:style>
  <w:style w:type="character" w:customStyle="1" w:styleId="MIPboldedNormalChar">
    <w:name w:val="MIP bolded Normal Char"/>
    <w:rPr>
      <w:b/>
      <w:noProof w:val="0"/>
      <w:sz w:val="24"/>
      <w:szCs w:val="24"/>
      <w:lang w:val="en-GB" w:eastAsia="es-ES" w:bidi="ar-SA"/>
    </w:rPr>
  </w:style>
  <w:style w:type="paragraph" w:customStyle="1" w:styleId="MIPReferencetoDocuments">
    <w:name w:val="MIP Reference to Documents"/>
    <w:basedOn w:val="Normal"/>
    <w:next w:val="Normal"/>
    <w:rPr>
      <w:i/>
    </w:rPr>
  </w:style>
  <w:style w:type="character" w:customStyle="1" w:styleId="MIPReferencetoDocumentsChar">
    <w:name w:val="MIP Reference to Documents Char"/>
    <w:rPr>
      <w:i/>
      <w:noProof w:val="0"/>
      <w:sz w:val="24"/>
      <w:szCs w:val="24"/>
      <w:lang w:val="en-GB" w:eastAsia="es-ES" w:bidi="ar-SA"/>
    </w:rPr>
  </w:style>
  <w:style w:type="paragraph" w:customStyle="1" w:styleId="MIPRecordofChangesHeading">
    <w:name w:val="MIP Record of Changes Heading"/>
    <w:basedOn w:val="Normal"/>
    <w:next w:val="Normal"/>
    <w:pPr>
      <w:spacing w:after="360"/>
      <w:jc w:val="center"/>
    </w:pPr>
  </w:style>
  <w:style w:type="paragraph" w:customStyle="1" w:styleId="MIPMainHeading">
    <w:name w:val="MIP Main Heading"/>
    <w:basedOn w:val="Normal"/>
    <w:next w:val="Heading1"/>
    <w:pPr>
      <w:spacing w:after="240"/>
      <w:jc w:val="center"/>
    </w:pPr>
    <w:rPr>
      <w:b/>
      <w:u w:val="single"/>
    </w:rPr>
  </w:style>
  <w:style w:type="paragraph" w:styleId="TOC3">
    <w:name w:val="toc 3"/>
    <w:basedOn w:val="Normal"/>
    <w:next w:val="Normal"/>
    <w:autoRedefine/>
    <w:uiPriority w:val="39"/>
    <w:pPr>
      <w:spacing w:before="0"/>
      <w:ind w:left="480"/>
      <w:jc w:val="left"/>
    </w:pPr>
    <w:rPr>
      <w:i/>
      <w:sz w:val="20"/>
    </w:rPr>
  </w:style>
  <w:style w:type="paragraph" w:styleId="TOC1">
    <w:name w:val="toc 1"/>
    <w:basedOn w:val="Normal"/>
    <w:next w:val="Normal"/>
    <w:autoRedefine/>
    <w:uiPriority w:val="39"/>
    <w:rsid w:val="006733F5"/>
    <w:pPr>
      <w:tabs>
        <w:tab w:val="left" w:pos="480"/>
        <w:tab w:val="right" w:leader="dot" w:pos="9060"/>
      </w:tabs>
      <w:jc w:val="left"/>
    </w:pPr>
    <w:rPr>
      <w:b/>
      <w:caps/>
      <w:sz w:val="20"/>
    </w:rPr>
  </w:style>
  <w:style w:type="paragraph" w:customStyle="1" w:styleId="Sprechblasentext1">
    <w:name w:val="Sprechblasentext1"/>
    <w:basedOn w:val="Normal"/>
    <w:semiHidden/>
    <w:rPr>
      <w:rFonts w:ascii="Tahoma" w:hAnsi="Tahoma" w:cs="Tahoma"/>
      <w:sz w:val="16"/>
      <w:szCs w:val="16"/>
    </w:rPr>
  </w:style>
  <w:style w:type="paragraph" w:styleId="TOC2">
    <w:name w:val="toc 2"/>
    <w:basedOn w:val="Normal"/>
    <w:next w:val="Normal"/>
    <w:autoRedefine/>
    <w:uiPriority w:val="39"/>
    <w:pPr>
      <w:spacing w:before="0"/>
      <w:ind w:left="240"/>
      <w:jc w:val="left"/>
    </w:pPr>
    <w:rPr>
      <w:smallCaps/>
      <w:sz w:val="20"/>
    </w:rPr>
  </w:style>
  <w:style w:type="paragraph" w:styleId="TOC4">
    <w:name w:val="toc 4"/>
    <w:basedOn w:val="Normal"/>
    <w:next w:val="Normal"/>
    <w:autoRedefine/>
    <w:semiHidden/>
    <w:pPr>
      <w:spacing w:before="0"/>
      <w:ind w:left="720"/>
      <w:jc w:val="left"/>
    </w:pPr>
    <w:rPr>
      <w:sz w:val="18"/>
    </w:rPr>
  </w:style>
  <w:style w:type="paragraph" w:styleId="TOC5">
    <w:name w:val="toc 5"/>
    <w:basedOn w:val="Normal"/>
    <w:next w:val="Normal"/>
    <w:autoRedefine/>
    <w:semiHidden/>
    <w:pPr>
      <w:spacing w:before="0"/>
      <w:ind w:left="960"/>
      <w:jc w:val="left"/>
    </w:pPr>
    <w:rPr>
      <w:sz w:val="18"/>
    </w:rPr>
  </w:style>
  <w:style w:type="paragraph" w:styleId="TOC6">
    <w:name w:val="toc 6"/>
    <w:basedOn w:val="Normal"/>
    <w:next w:val="Normal"/>
    <w:autoRedefine/>
    <w:semiHidden/>
    <w:pPr>
      <w:spacing w:before="0"/>
      <w:ind w:left="1200"/>
      <w:jc w:val="left"/>
    </w:pPr>
    <w:rPr>
      <w:sz w:val="18"/>
    </w:rPr>
  </w:style>
  <w:style w:type="paragraph" w:styleId="TOC7">
    <w:name w:val="toc 7"/>
    <w:basedOn w:val="Normal"/>
    <w:next w:val="Normal"/>
    <w:autoRedefine/>
    <w:semiHidden/>
    <w:pPr>
      <w:spacing w:before="0"/>
      <w:ind w:left="1440"/>
      <w:jc w:val="left"/>
    </w:pPr>
    <w:rPr>
      <w:sz w:val="18"/>
    </w:rPr>
  </w:style>
  <w:style w:type="paragraph" w:styleId="TOC8">
    <w:name w:val="toc 8"/>
    <w:basedOn w:val="Normal"/>
    <w:next w:val="Normal"/>
    <w:autoRedefine/>
    <w:semiHidden/>
    <w:pPr>
      <w:spacing w:before="0"/>
      <w:ind w:left="1680"/>
      <w:jc w:val="left"/>
    </w:pPr>
    <w:rPr>
      <w:sz w:val="18"/>
    </w:rPr>
  </w:style>
  <w:style w:type="paragraph" w:styleId="TOC9">
    <w:name w:val="toc 9"/>
    <w:basedOn w:val="Normal"/>
    <w:next w:val="Normal"/>
    <w:autoRedefine/>
    <w:semiHidden/>
    <w:pPr>
      <w:spacing w:before="0"/>
      <w:ind w:left="1920"/>
      <w:jc w:val="left"/>
    </w:pPr>
    <w:rPr>
      <w:sz w:val="18"/>
    </w:rPr>
  </w:style>
  <w:style w:type="character" w:styleId="Hyperlink">
    <w:name w:val="Hyperlink"/>
    <w:uiPriority w:val="99"/>
    <w:rPr>
      <w:color w:val="0000FF"/>
      <w:u w:val="single"/>
    </w:rPr>
  </w:style>
  <w:style w:type="character" w:styleId="FootnoteReference">
    <w:name w:val="footnote reference"/>
    <w:aliases w:val="MIP Footnote Reference"/>
    <w:semiHidden/>
    <w:rPr>
      <w:rFonts w:ascii="Times New Roman" w:hAnsi="Times New Roman"/>
      <w:dstrike w:val="0"/>
      <w:spacing w:val="-2"/>
      <w:sz w:val="20"/>
      <w:vertAlign w:val="superscript"/>
    </w:rPr>
  </w:style>
  <w:style w:type="paragraph" w:customStyle="1" w:styleId="MIPFootnotetext">
    <w:name w:val="MIP Footnote text"/>
    <w:basedOn w:val="Normal"/>
    <w:pPr>
      <w:keepNext w:val="0"/>
      <w:tabs>
        <w:tab w:val="left" w:pos="360"/>
        <w:tab w:val="left" w:pos="720"/>
      </w:tabs>
      <w:spacing w:after="60" w:line="200" w:lineRule="atLeast"/>
    </w:pPr>
    <w:rPr>
      <w:sz w:val="1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customStyle="1" w:styleId="CommentSubject1">
    <w:name w:val="Comment Subject1"/>
    <w:basedOn w:val="CommentText"/>
    <w:next w:val="CommentText"/>
    <w:semiHidden/>
    <w:rPr>
      <w:b/>
      <w:bCs/>
    </w:rPr>
  </w:style>
  <w:style w:type="character" w:customStyle="1" w:styleId="MIPFootnotetextChar">
    <w:name w:val="MIP Footnote text Char"/>
    <w:rPr>
      <w:sz w:val="18"/>
      <w:szCs w:val="24"/>
      <w:lang w:val="en-GB" w:eastAsia="es-ES" w:bidi="ar-SA"/>
    </w:rPr>
  </w:style>
  <w:style w:type="character" w:customStyle="1" w:styleId="MIPBulletLevel1Char">
    <w:name w:val="MIP Bullet (Level 1) Char"/>
    <w:rPr>
      <w:sz w:val="24"/>
      <w:szCs w:val="24"/>
      <w:lang w:val="en-GB" w:eastAsia="es-ES" w:bidi="ar-SA"/>
    </w:rPr>
  </w:style>
  <w:style w:type="paragraph" w:styleId="BodyTextIndent">
    <w:name w:val="Body Text Indent"/>
    <w:basedOn w:val="Normal"/>
    <w:semiHidden/>
    <w:pPr>
      <w:keepNext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0" w:line="240" w:lineRule="auto"/>
      <w:ind w:left="1985" w:hanging="567"/>
      <w:jc w:val="left"/>
    </w:pPr>
    <w:rPr>
      <w:rFonts w:ascii="Arial" w:hAnsi="Arial"/>
      <w:szCs w:val="20"/>
      <w:lang w:eastAsia="en-US"/>
    </w:rPr>
  </w:style>
  <w:style w:type="paragraph" w:customStyle="1" w:styleId="Blockquote">
    <w:name w:val="Blockquote"/>
    <w:basedOn w:val="Normal"/>
    <w:pPr>
      <w:keepNext w:val="0"/>
      <w:spacing w:before="100" w:after="100" w:line="240" w:lineRule="auto"/>
      <w:ind w:left="360" w:right="360"/>
      <w:jc w:val="left"/>
    </w:pPr>
    <w:rPr>
      <w:snapToGrid w:val="0"/>
      <w:szCs w:val="20"/>
      <w:lang w:eastAsia="en-US"/>
    </w:rPr>
  </w:style>
  <w:style w:type="paragraph" w:styleId="BodyText">
    <w:name w:val="Body Text"/>
    <w:basedOn w:val="Normal"/>
    <w:semiHidden/>
    <w:pPr>
      <w:keepNext w:val="0"/>
      <w:spacing w:before="0" w:after="120" w:line="240" w:lineRule="auto"/>
    </w:pPr>
    <w:rPr>
      <w:rFonts w:ascii="Arial" w:hAnsi="Arial"/>
      <w:sz w:val="22"/>
      <w:szCs w:val="20"/>
      <w:lang w:eastAsia="en-US"/>
    </w:rPr>
  </w:style>
  <w:style w:type="paragraph" w:customStyle="1" w:styleId="NATONormal">
    <w:name w:val="NATO_Normal"/>
    <w:basedOn w:val="Normal"/>
    <w:pPr>
      <w:keepNext w:val="0"/>
      <w:spacing w:before="0" w:line="240" w:lineRule="auto"/>
      <w:jc w:val="left"/>
    </w:pPr>
    <w:rPr>
      <w:rFonts w:ascii="Arial" w:hAnsi="Arial"/>
      <w:szCs w:val="20"/>
      <w:lang w:eastAsia="en-US"/>
    </w:rPr>
  </w:style>
  <w:style w:type="paragraph" w:styleId="CommentSubject">
    <w:name w:val="annotation subject"/>
    <w:basedOn w:val="CommentText"/>
    <w:next w:val="CommentText"/>
    <w:link w:val="CommentSubjectChar"/>
    <w:uiPriority w:val="99"/>
    <w:semiHidden/>
    <w:unhideWhenUsed/>
    <w:rsid w:val="002C188E"/>
    <w:rPr>
      <w:b/>
      <w:bCs/>
    </w:rPr>
  </w:style>
  <w:style w:type="character" w:customStyle="1" w:styleId="CommentTextChar">
    <w:name w:val="Comment Text Char"/>
    <w:link w:val="CommentText"/>
    <w:semiHidden/>
    <w:rsid w:val="002C188E"/>
    <w:rPr>
      <w:lang w:eastAsia="es-ES"/>
    </w:rPr>
  </w:style>
  <w:style w:type="character" w:customStyle="1" w:styleId="CommentSubjectChar">
    <w:name w:val="Comment Subject Char"/>
    <w:link w:val="CommentSubject"/>
    <w:uiPriority w:val="99"/>
    <w:semiHidden/>
    <w:rsid w:val="002C188E"/>
    <w:rPr>
      <w:b/>
      <w:bCs/>
      <w:lang w:eastAsia="es-ES"/>
    </w:rPr>
  </w:style>
  <w:style w:type="paragraph" w:styleId="BalloonText">
    <w:name w:val="Balloon Text"/>
    <w:basedOn w:val="Normal"/>
    <w:link w:val="BalloonTextChar"/>
    <w:uiPriority w:val="99"/>
    <w:semiHidden/>
    <w:unhideWhenUsed/>
    <w:rsid w:val="002C188E"/>
    <w:pPr>
      <w:spacing w:before="0" w:line="240" w:lineRule="auto"/>
    </w:pPr>
    <w:rPr>
      <w:rFonts w:ascii="Segoe UI" w:hAnsi="Segoe UI" w:cs="Segoe UI"/>
      <w:sz w:val="18"/>
      <w:szCs w:val="18"/>
    </w:rPr>
  </w:style>
  <w:style w:type="character" w:customStyle="1" w:styleId="BalloonTextChar">
    <w:name w:val="Balloon Text Char"/>
    <w:link w:val="BalloonText"/>
    <w:uiPriority w:val="99"/>
    <w:semiHidden/>
    <w:rsid w:val="002C188E"/>
    <w:rPr>
      <w:rFonts w:ascii="Segoe UI" w:hAnsi="Segoe UI" w:cs="Segoe UI"/>
      <w:sz w:val="18"/>
      <w:szCs w:val="18"/>
      <w:lang w:eastAsia="es-ES"/>
    </w:rPr>
  </w:style>
  <w:style w:type="paragraph" w:styleId="Revision">
    <w:name w:val="Revision"/>
    <w:hidden/>
    <w:uiPriority w:val="99"/>
    <w:semiHidden/>
    <w:rsid w:val="00BE70B3"/>
    <w:rPr>
      <w:sz w:val="24"/>
      <w:szCs w:val="24"/>
      <w:lang w:val="en-GB" w:eastAsia="es-ES"/>
    </w:rPr>
  </w:style>
  <w:style w:type="numbering" w:customStyle="1" w:styleId="AktuelleListe1">
    <w:name w:val="Aktuelle Liste1"/>
    <w:uiPriority w:val="99"/>
    <w:rsid w:val="00310E5C"/>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emf"/><Relationship Id="rId25"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6.jpeg"/><Relationship Id="rId28" Type="http://schemas.microsoft.com/office/2011/relationships/people" Target="people.xml"/><Relationship Id="rId10" Type="http://schemas.openxmlformats.org/officeDocument/2006/relationships/webSettings" Target="webSetting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image" Target="cid:image001.png@01D8CDC5.38CDC350"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fd3c640994034959add2633437fef805 xmlns="60ba7445-9fcf-4737-8094-0e35156c87fa">
      <Terms xmlns="http://schemas.microsoft.com/office/infopath/2007/PartnerControls"/>
    </fd3c640994034959add2633437fef805>
    <Datum_x0020_der_x0020_Durchführung xmlns="60ba7445-9fcf-4737-8094-0e35156c87fa" xsi:nil="true"/>
    <nca5e078475e43d49c08ef559465d3a0 xmlns="60ba7445-9fcf-4737-8094-0e35156c87fa">
      <Terms xmlns="http://schemas.microsoft.com/office/infopath/2007/PartnerControls">
        <TermInfo xmlns="http://schemas.microsoft.com/office/infopath/2007/PartnerControls">
          <TermName xmlns="http://schemas.microsoft.com/office/infopath/2007/PartnerControls">PersDat-Einstufung angeben!</TermName>
          <TermId xmlns="http://schemas.microsoft.com/office/infopath/2007/PartnerControls">02be6c3c-1ee9-475d-895a-ca8ad06afe15</TermId>
        </TermInfo>
      </Terms>
    </nca5e078475e43d49c08ef559465d3a0>
    <i350212b7e4f414ab72a8019d0130150 xmlns="60ba7445-9fcf-4737-8094-0e35156c87fa">
      <Terms xmlns="http://schemas.microsoft.com/office/infopath/2007/PartnerControls">
        <TermInfo xmlns="http://schemas.microsoft.com/office/infopath/2007/PartnerControls">
          <TermName xmlns="http://schemas.microsoft.com/office/infopath/2007/PartnerControls">Verschlussgrad angeben!</TermName>
          <TermId xmlns="http://schemas.microsoft.com/office/infopath/2007/PartnerControls">ed8aa012-226e-4235-b042-14c3d7fcf5a9</TermId>
        </TermInfo>
      </Terms>
    </i350212b7e4f414ab72a8019d0130150>
    <bf61f89135894b65a24f3c3e09a84e35 xmlns="60ba7445-9fcf-4737-8094-0e35156c87fa">
      <Terms xmlns="http://schemas.microsoft.com/office/infopath/2007/PartnerControls"/>
    </bf61f89135894b65a24f3c3e09a84e35>
    <_dlc_DocId xmlns="e509039e-53bd-434b-8d30-9c5984f1bd2f">KRZ5HS6DTVJU-213918487-37146</_dlc_DocId>
    <TaxCatchAll xmlns="e509039e-53bd-434b-8d30-9c5984f1bd2f">
      <Value>2</Value>
      <Value>1</Value>
    </TaxCatchAll>
    <_dlc_DocIdUrl xmlns="e509039e-53bd-434b-8d30-9c5984f1bd2f">
      <Url>https://gwcir.bundeswehr.org/docs/A00000176/_layouts/15/DocIdRedir.aspx?ID=KRZ5HS6DTVJU-213918487-37146</Url>
      <Description>KRZ5HS6DTVJU-213918487-37146</Description>
    </_dlc_DocIdUrl>
    <c6f29e364d404a419145b3c1337b6ed0 xmlns="60ba7445-9fcf-4737-8094-0e35156c87fa">
      <Terms xmlns="http://schemas.microsoft.com/office/infopath/2007/PartnerControls"/>
    </c6f29e364d404a419145b3c1337b6e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Basis_Dokument" ma:contentTypeID="0x0101007F495F83C6ECD044B4A6A3E75A2B9B6D00B4F283300706F34E8C1C2870E3AC721D" ma:contentTypeVersion="14" ma:contentTypeDescription="Ein neues Dokument erstellen." ma:contentTypeScope="" ma:versionID="9858a906536a7aecf9bfa0c0e59d0b22">
  <xsd:schema xmlns:xsd="http://www.w3.org/2001/XMLSchema" xmlns:xs="http://www.w3.org/2001/XMLSchema" xmlns:p="http://schemas.microsoft.com/office/2006/metadata/properties" xmlns:ns2="e509039e-53bd-434b-8d30-9c5984f1bd2f" xmlns:ns3="60ba7445-9fcf-4737-8094-0e35156c87fa" targetNamespace="http://schemas.microsoft.com/office/2006/metadata/properties" ma:root="true" ma:fieldsID="baf5b764bc66488a5c0534e193af4dcf" ns2:_="" ns3:_="">
    <xsd:import namespace="e509039e-53bd-434b-8d30-9c5984f1bd2f"/>
    <xsd:import namespace="60ba7445-9fcf-4737-8094-0e35156c87fa"/>
    <xsd:element name="properties">
      <xsd:complexType>
        <xsd:sequence>
          <xsd:element name="documentManagement">
            <xsd:complexType>
              <xsd:all>
                <xsd:element ref="ns2:_dlc_DocId" minOccurs="0"/>
                <xsd:element ref="ns2:_dlc_DocIdUrl" minOccurs="0"/>
                <xsd:element ref="ns2:_dlc_DocIdPersistId" minOccurs="0"/>
                <xsd:element ref="ns3:i350212b7e4f414ab72a8019d0130150" minOccurs="0"/>
                <xsd:element ref="ns2:TaxCatchAll" minOccurs="0"/>
                <xsd:element ref="ns2:TaxCatchAllLabel" minOccurs="0"/>
                <xsd:element ref="ns3:nca5e078475e43d49c08ef559465d3a0" minOccurs="0"/>
                <xsd:element ref="ns3:bf61f89135894b65a24f3c3e09a84e35" minOccurs="0"/>
                <xsd:element ref="ns3:Datum_x0020_der_x0020_Durchführung" minOccurs="0"/>
                <xsd:element ref="ns3:c6f29e364d404a419145b3c1337b6ed0" minOccurs="0"/>
                <xsd:element ref="ns3:fd3c640994034959add2633437fef805"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9039e-53bd-434b-8d30-9c5984f1bd2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element name="TaxCatchAll" ma:index="12" nillable="true" ma:displayName="Taxonomiespalte &quot;Alle abfangen&quot;" ma:hidden="true" ma:list="{ce52aa60-ffad-4fc4-ac4c-fa955ff2dbec}" ma:internalName="TaxCatchAll" ma:showField="CatchAllData" ma:web="e509039e-53bd-434b-8d30-9c5984f1bd2f">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iespalte &quot;Alle abfangen&quot;1" ma:hidden="true" ma:list="{ce52aa60-ffad-4fc4-ac4c-fa955ff2dbec}" ma:internalName="TaxCatchAllLabel" ma:readOnly="true" ma:showField="CatchAllDataLabel" ma:web="e509039e-53bd-434b-8d30-9c5984f1bd2f">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ba7445-9fcf-4737-8094-0e35156c87fa" elementFormDefault="qualified">
    <xsd:import namespace="http://schemas.microsoft.com/office/2006/documentManagement/types"/>
    <xsd:import namespace="http://schemas.microsoft.com/office/infopath/2007/PartnerControls"/>
    <xsd:element name="i350212b7e4f414ab72a8019d0130150" ma:index="11" ma:taxonomy="true" ma:internalName="i350212b7e4f414ab72a8019d0130150" ma:taxonomyFieldName="VS_x002d_Einstufung" ma:displayName="VS-Einstufung" ma:readOnly="false" ma:default="59;#Verschlussgrad angeben!|ed8aa012-226e-4235-b042-14c3d7fcf5a9" ma:fieldId="{2350212b-7e4f-414a-b72a-8019d0130150}" ma:sspId="0c4553eb-7dba-45cf-a560-8a1ec35bbbe2" ma:termSetId="542de1ad-b503-45fe-9b1b-7ebfeb61ec86" ma:anchorId="00000000-0000-0000-0000-000000000000" ma:open="false" ma:isKeyword="false">
      <xsd:complexType>
        <xsd:sequence>
          <xsd:element ref="pc:Terms" minOccurs="0" maxOccurs="1"/>
        </xsd:sequence>
      </xsd:complexType>
    </xsd:element>
    <xsd:element name="nca5e078475e43d49c08ef559465d3a0" ma:index="15" ma:taxonomy="true" ma:internalName="nca5e078475e43d49c08ef559465d3a0" ma:taxonomyFieldName="PersDat_x002d_Schutzbereich" ma:displayName="PersDat-Schutzbereich" ma:readOnly="false" ma:default="60;#PersDat-Einstufung angeben!|02be6c3c-1ee9-475d-895a-ca8ad06afe15" ma:fieldId="{7ca5e078-475e-43d4-9c08-ef559465d3a0}" ma:sspId="0c4553eb-7dba-45cf-a560-8a1ec35bbbe2" ma:termSetId="c378c0a7-4290-472e-b62b-a84550e0da4e" ma:anchorId="00000000-0000-0000-0000-000000000000" ma:open="false" ma:isKeyword="false">
      <xsd:complexType>
        <xsd:sequence>
          <xsd:element ref="pc:Terms" minOccurs="0" maxOccurs="1"/>
        </xsd:sequence>
      </xsd:complexType>
    </xsd:element>
    <xsd:element name="bf61f89135894b65a24f3c3e09a84e35" ma:index="17" nillable="true" ma:taxonomy="true" ma:internalName="bf61f89135894b65a24f3c3e09a84e35" ma:taxonomyFieldName="Schlagworte" ma:displayName="Schlagworte" ma:readOnly="false" ma:default="" ma:fieldId="{bf61f891-3589-4b65-a24f-3c3e09a84e35}" ma:taxonomyMulti="true" ma:sspId="0c4553eb-7dba-45cf-a560-8a1ec35bbbe2" ma:termSetId="073b77e1-6270-44d1-99ad-92e74d8d34be" ma:anchorId="00000000-0000-0000-0000-000000000000" ma:open="false" ma:isKeyword="false">
      <xsd:complexType>
        <xsd:sequence>
          <xsd:element ref="pc:Terms" minOccurs="0" maxOccurs="1"/>
        </xsd:sequence>
      </xsd:complexType>
    </xsd:element>
    <xsd:element name="Datum_x0020_der_x0020_Durchführung" ma:index="19" nillable="true" ma:displayName="Datum der Durchführung" ma:format="DateOnly" ma:internalName="Datum_x0020_der_x0020_Durchf_x00fc_hrung" ma:readOnly="false">
      <xsd:simpleType>
        <xsd:restriction base="dms:DateTime"/>
      </xsd:simpleType>
    </xsd:element>
    <xsd:element name="c6f29e364d404a419145b3c1337b6ed0" ma:index="20" nillable="true" ma:taxonomy="true" ma:internalName="c6f29e364d404a419145b3c1337b6ed0" ma:taxonomyFieldName="OrgElement" ma:displayName="OrgElement" ma:readOnly="false" ma:default="" ma:fieldId="{c6f29e36-4d40-4a41-9145-b3c1337b6ed0}" ma:sspId="0c4553eb-7dba-45cf-a560-8a1ec35bbbe2" ma:termSetId="9a88d32f-d74b-4540-96b8-0cb27cdedfb9" ma:anchorId="00000000-0000-0000-0000-000000000000" ma:open="false" ma:isKeyword="false">
      <xsd:complexType>
        <xsd:sequence>
          <xsd:element ref="pc:Terms" minOccurs="0" maxOccurs="1"/>
        </xsd:sequence>
      </xsd:complexType>
    </xsd:element>
    <xsd:element name="fd3c640994034959add2633437fef805" ma:index="22" nillable="true" ma:taxonomy="true" ma:internalName="fd3c640994034959add2633437fef805" ma:taxonomyFieldName="Relevant_x0020_f_x00fc_r" ma:displayName="Relevant für" ma:readOnly="false" ma:default="" ma:fieldId="{fd3c6409-9403-4959-add2-633437fef805}" ma:taxonomyMulti="true" ma:sspId="0c4553eb-7dba-45cf-a560-8a1ec35bbbe2" ma:termSetId="41403644-dd6e-4afd-95b9-a0115422ad3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DF3EECE8-7D66-48ED-971C-94F3B58F0854}">
  <ds:schemaRefs>
    <ds:schemaRef ds:uri="http://schemas.microsoft.com/sharepoint/events"/>
  </ds:schemaRefs>
</ds:datastoreItem>
</file>

<file path=customXml/itemProps2.xml><?xml version="1.0" encoding="utf-8"?>
<ds:datastoreItem xmlns:ds="http://schemas.openxmlformats.org/officeDocument/2006/customXml" ds:itemID="{B8E78F46-57AF-4EFB-BF60-53EF884587D3}">
  <ds:schemaRefs>
    <ds:schemaRef ds:uri="http://schemas.microsoft.com/office/2006/metadata/properties"/>
    <ds:schemaRef ds:uri="http://schemas.microsoft.com/office/infopath/2007/PartnerControls"/>
    <ds:schemaRef ds:uri="60ba7445-9fcf-4737-8094-0e35156c87fa"/>
    <ds:schemaRef ds:uri="e509039e-53bd-434b-8d30-9c5984f1bd2f"/>
  </ds:schemaRefs>
</ds:datastoreItem>
</file>

<file path=customXml/itemProps3.xml><?xml version="1.0" encoding="utf-8"?>
<ds:datastoreItem xmlns:ds="http://schemas.openxmlformats.org/officeDocument/2006/customXml" ds:itemID="{849945BE-DE91-45BC-823D-E1DE8393813B}">
  <ds:schemaRefs>
    <ds:schemaRef ds:uri="http://schemas.microsoft.com/sharepoint/v3/contenttype/forms"/>
  </ds:schemaRefs>
</ds:datastoreItem>
</file>

<file path=customXml/itemProps4.xml><?xml version="1.0" encoding="utf-8"?>
<ds:datastoreItem xmlns:ds="http://schemas.openxmlformats.org/officeDocument/2006/customXml" ds:itemID="{5723D821-C1EA-4238-947A-549CF3122DA2}">
  <ds:schemaRefs>
    <ds:schemaRef ds:uri="http://schemas.openxmlformats.org/officeDocument/2006/bibliography"/>
  </ds:schemaRefs>
</ds:datastoreItem>
</file>

<file path=customXml/itemProps5.xml><?xml version="1.0" encoding="utf-8"?>
<ds:datastoreItem xmlns:ds="http://schemas.openxmlformats.org/officeDocument/2006/customXml" ds:itemID="{AD1449AA-E2CA-4280-A3AB-3A2D57E18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9039e-53bd-434b-8d30-9c5984f1bd2f"/>
    <ds:schemaRef ds:uri="60ba7445-9fcf-4737-8094-0e35156c87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79765F3-00AA-4EC3-A139-9C952D553B57}">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2223</Words>
  <Characters>12677</Characters>
  <Application>Microsoft Office Word</Application>
  <DocSecurity>0</DocSecurity>
  <Lines>105</Lines>
  <Paragraphs>29</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MULTILATERAL INTEROPERABILITY PROGRAMME</vt:lpstr>
      <vt:lpstr>MULTILATERAL INTEROPERABILITY PROGRAMME</vt:lpstr>
      <vt:lpstr>MULTILATERAL INTEROPERABILITY PROGRAMME</vt:lpstr>
    </vt:vector>
  </TitlesOfParts>
  <Manager>ThorstenJungholt@bundeswehr.org</Manager>
  <Company>SHAPE</Company>
  <LinksUpToDate>false</LinksUpToDate>
  <CharactersWithSpaces>14871</CharactersWithSpaces>
  <SharedDoc>false</SharedDoc>
  <HLinks>
    <vt:vector size="156" baseType="variant">
      <vt:variant>
        <vt:i4>1441842</vt:i4>
      </vt:variant>
      <vt:variant>
        <vt:i4>152</vt:i4>
      </vt:variant>
      <vt:variant>
        <vt:i4>0</vt:i4>
      </vt:variant>
      <vt:variant>
        <vt:i4>5</vt:i4>
      </vt:variant>
      <vt:variant>
        <vt:lpwstr/>
      </vt:variant>
      <vt:variant>
        <vt:lpwstr>_Toc113620262</vt:lpwstr>
      </vt:variant>
      <vt:variant>
        <vt:i4>1441842</vt:i4>
      </vt:variant>
      <vt:variant>
        <vt:i4>146</vt:i4>
      </vt:variant>
      <vt:variant>
        <vt:i4>0</vt:i4>
      </vt:variant>
      <vt:variant>
        <vt:i4>5</vt:i4>
      </vt:variant>
      <vt:variant>
        <vt:lpwstr/>
      </vt:variant>
      <vt:variant>
        <vt:lpwstr>_Toc113620261</vt:lpwstr>
      </vt:variant>
      <vt:variant>
        <vt:i4>1441842</vt:i4>
      </vt:variant>
      <vt:variant>
        <vt:i4>140</vt:i4>
      </vt:variant>
      <vt:variant>
        <vt:i4>0</vt:i4>
      </vt:variant>
      <vt:variant>
        <vt:i4>5</vt:i4>
      </vt:variant>
      <vt:variant>
        <vt:lpwstr/>
      </vt:variant>
      <vt:variant>
        <vt:lpwstr>_Toc113620260</vt:lpwstr>
      </vt:variant>
      <vt:variant>
        <vt:i4>1376306</vt:i4>
      </vt:variant>
      <vt:variant>
        <vt:i4>134</vt:i4>
      </vt:variant>
      <vt:variant>
        <vt:i4>0</vt:i4>
      </vt:variant>
      <vt:variant>
        <vt:i4>5</vt:i4>
      </vt:variant>
      <vt:variant>
        <vt:lpwstr/>
      </vt:variant>
      <vt:variant>
        <vt:lpwstr>_Toc113620259</vt:lpwstr>
      </vt:variant>
      <vt:variant>
        <vt:i4>1376306</vt:i4>
      </vt:variant>
      <vt:variant>
        <vt:i4>128</vt:i4>
      </vt:variant>
      <vt:variant>
        <vt:i4>0</vt:i4>
      </vt:variant>
      <vt:variant>
        <vt:i4>5</vt:i4>
      </vt:variant>
      <vt:variant>
        <vt:lpwstr/>
      </vt:variant>
      <vt:variant>
        <vt:lpwstr>_Toc113620258</vt:lpwstr>
      </vt:variant>
      <vt:variant>
        <vt:i4>1376306</vt:i4>
      </vt:variant>
      <vt:variant>
        <vt:i4>122</vt:i4>
      </vt:variant>
      <vt:variant>
        <vt:i4>0</vt:i4>
      </vt:variant>
      <vt:variant>
        <vt:i4>5</vt:i4>
      </vt:variant>
      <vt:variant>
        <vt:lpwstr/>
      </vt:variant>
      <vt:variant>
        <vt:lpwstr>_Toc113620257</vt:lpwstr>
      </vt:variant>
      <vt:variant>
        <vt:i4>1376306</vt:i4>
      </vt:variant>
      <vt:variant>
        <vt:i4>116</vt:i4>
      </vt:variant>
      <vt:variant>
        <vt:i4>0</vt:i4>
      </vt:variant>
      <vt:variant>
        <vt:i4>5</vt:i4>
      </vt:variant>
      <vt:variant>
        <vt:lpwstr/>
      </vt:variant>
      <vt:variant>
        <vt:lpwstr>_Toc113620256</vt:lpwstr>
      </vt:variant>
      <vt:variant>
        <vt:i4>1376306</vt:i4>
      </vt:variant>
      <vt:variant>
        <vt:i4>110</vt:i4>
      </vt:variant>
      <vt:variant>
        <vt:i4>0</vt:i4>
      </vt:variant>
      <vt:variant>
        <vt:i4>5</vt:i4>
      </vt:variant>
      <vt:variant>
        <vt:lpwstr/>
      </vt:variant>
      <vt:variant>
        <vt:lpwstr>_Toc113620255</vt:lpwstr>
      </vt:variant>
      <vt:variant>
        <vt:i4>1376306</vt:i4>
      </vt:variant>
      <vt:variant>
        <vt:i4>104</vt:i4>
      </vt:variant>
      <vt:variant>
        <vt:i4>0</vt:i4>
      </vt:variant>
      <vt:variant>
        <vt:i4>5</vt:i4>
      </vt:variant>
      <vt:variant>
        <vt:lpwstr/>
      </vt:variant>
      <vt:variant>
        <vt:lpwstr>_Toc113620254</vt:lpwstr>
      </vt:variant>
      <vt:variant>
        <vt:i4>1376306</vt:i4>
      </vt:variant>
      <vt:variant>
        <vt:i4>98</vt:i4>
      </vt:variant>
      <vt:variant>
        <vt:i4>0</vt:i4>
      </vt:variant>
      <vt:variant>
        <vt:i4>5</vt:i4>
      </vt:variant>
      <vt:variant>
        <vt:lpwstr/>
      </vt:variant>
      <vt:variant>
        <vt:lpwstr>_Toc113620253</vt:lpwstr>
      </vt:variant>
      <vt:variant>
        <vt:i4>1376306</vt:i4>
      </vt:variant>
      <vt:variant>
        <vt:i4>92</vt:i4>
      </vt:variant>
      <vt:variant>
        <vt:i4>0</vt:i4>
      </vt:variant>
      <vt:variant>
        <vt:i4>5</vt:i4>
      </vt:variant>
      <vt:variant>
        <vt:lpwstr/>
      </vt:variant>
      <vt:variant>
        <vt:lpwstr>_Toc113620252</vt:lpwstr>
      </vt:variant>
      <vt:variant>
        <vt:i4>1376306</vt:i4>
      </vt:variant>
      <vt:variant>
        <vt:i4>86</vt:i4>
      </vt:variant>
      <vt:variant>
        <vt:i4>0</vt:i4>
      </vt:variant>
      <vt:variant>
        <vt:i4>5</vt:i4>
      </vt:variant>
      <vt:variant>
        <vt:lpwstr/>
      </vt:variant>
      <vt:variant>
        <vt:lpwstr>_Toc113620251</vt:lpwstr>
      </vt:variant>
      <vt:variant>
        <vt:i4>1376306</vt:i4>
      </vt:variant>
      <vt:variant>
        <vt:i4>80</vt:i4>
      </vt:variant>
      <vt:variant>
        <vt:i4>0</vt:i4>
      </vt:variant>
      <vt:variant>
        <vt:i4>5</vt:i4>
      </vt:variant>
      <vt:variant>
        <vt:lpwstr/>
      </vt:variant>
      <vt:variant>
        <vt:lpwstr>_Toc113620250</vt:lpwstr>
      </vt:variant>
      <vt:variant>
        <vt:i4>1310770</vt:i4>
      </vt:variant>
      <vt:variant>
        <vt:i4>74</vt:i4>
      </vt:variant>
      <vt:variant>
        <vt:i4>0</vt:i4>
      </vt:variant>
      <vt:variant>
        <vt:i4>5</vt:i4>
      </vt:variant>
      <vt:variant>
        <vt:lpwstr/>
      </vt:variant>
      <vt:variant>
        <vt:lpwstr>_Toc113620249</vt:lpwstr>
      </vt:variant>
      <vt:variant>
        <vt:i4>1310770</vt:i4>
      </vt:variant>
      <vt:variant>
        <vt:i4>68</vt:i4>
      </vt:variant>
      <vt:variant>
        <vt:i4>0</vt:i4>
      </vt:variant>
      <vt:variant>
        <vt:i4>5</vt:i4>
      </vt:variant>
      <vt:variant>
        <vt:lpwstr/>
      </vt:variant>
      <vt:variant>
        <vt:lpwstr>_Toc113620248</vt:lpwstr>
      </vt:variant>
      <vt:variant>
        <vt:i4>1310770</vt:i4>
      </vt:variant>
      <vt:variant>
        <vt:i4>62</vt:i4>
      </vt:variant>
      <vt:variant>
        <vt:i4>0</vt:i4>
      </vt:variant>
      <vt:variant>
        <vt:i4>5</vt:i4>
      </vt:variant>
      <vt:variant>
        <vt:lpwstr/>
      </vt:variant>
      <vt:variant>
        <vt:lpwstr>_Toc113620247</vt:lpwstr>
      </vt:variant>
      <vt:variant>
        <vt:i4>1310770</vt:i4>
      </vt:variant>
      <vt:variant>
        <vt:i4>56</vt:i4>
      </vt:variant>
      <vt:variant>
        <vt:i4>0</vt:i4>
      </vt:variant>
      <vt:variant>
        <vt:i4>5</vt:i4>
      </vt:variant>
      <vt:variant>
        <vt:lpwstr/>
      </vt:variant>
      <vt:variant>
        <vt:lpwstr>_Toc113620246</vt:lpwstr>
      </vt:variant>
      <vt:variant>
        <vt:i4>1310770</vt:i4>
      </vt:variant>
      <vt:variant>
        <vt:i4>50</vt:i4>
      </vt:variant>
      <vt:variant>
        <vt:i4>0</vt:i4>
      </vt:variant>
      <vt:variant>
        <vt:i4>5</vt:i4>
      </vt:variant>
      <vt:variant>
        <vt:lpwstr/>
      </vt:variant>
      <vt:variant>
        <vt:lpwstr>_Toc113620245</vt:lpwstr>
      </vt:variant>
      <vt:variant>
        <vt:i4>1310770</vt:i4>
      </vt:variant>
      <vt:variant>
        <vt:i4>44</vt:i4>
      </vt:variant>
      <vt:variant>
        <vt:i4>0</vt:i4>
      </vt:variant>
      <vt:variant>
        <vt:i4>5</vt:i4>
      </vt:variant>
      <vt:variant>
        <vt:lpwstr/>
      </vt:variant>
      <vt:variant>
        <vt:lpwstr>_Toc113620244</vt:lpwstr>
      </vt:variant>
      <vt:variant>
        <vt:i4>1310770</vt:i4>
      </vt:variant>
      <vt:variant>
        <vt:i4>38</vt:i4>
      </vt:variant>
      <vt:variant>
        <vt:i4>0</vt:i4>
      </vt:variant>
      <vt:variant>
        <vt:i4>5</vt:i4>
      </vt:variant>
      <vt:variant>
        <vt:lpwstr/>
      </vt:variant>
      <vt:variant>
        <vt:lpwstr>_Toc113620243</vt:lpwstr>
      </vt:variant>
      <vt:variant>
        <vt:i4>1310770</vt:i4>
      </vt:variant>
      <vt:variant>
        <vt:i4>32</vt:i4>
      </vt:variant>
      <vt:variant>
        <vt:i4>0</vt:i4>
      </vt:variant>
      <vt:variant>
        <vt:i4>5</vt:i4>
      </vt:variant>
      <vt:variant>
        <vt:lpwstr/>
      </vt:variant>
      <vt:variant>
        <vt:lpwstr>_Toc113620242</vt:lpwstr>
      </vt:variant>
      <vt:variant>
        <vt:i4>1310770</vt:i4>
      </vt:variant>
      <vt:variant>
        <vt:i4>26</vt:i4>
      </vt:variant>
      <vt:variant>
        <vt:i4>0</vt:i4>
      </vt:variant>
      <vt:variant>
        <vt:i4>5</vt:i4>
      </vt:variant>
      <vt:variant>
        <vt:lpwstr/>
      </vt:variant>
      <vt:variant>
        <vt:lpwstr>_Toc113620241</vt:lpwstr>
      </vt:variant>
      <vt:variant>
        <vt:i4>1310770</vt:i4>
      </vt:variant>
      <vt:variant>
        <vt:i4>20</vt:i4>
      </vt:variant>
      <vt:variant>
        <vt:i4>0</vt:i4>
      </vt:variant>
      <vt:variant>
        <vt:i4>5</vt:i4>
      </vt:variant>
      <vt:variant>
        <vt:lpwstr/>
      </vt:variant>
      <vt:variant>
        <vt:lpwstr>_Toc113620240</vt:lpwstr>
      </vt:variant>
      <vt:variant>
        <vt:i4>1245234</vt:i4>
      </vt:variant>
      <vt:variant>
        <vt:i4>14</vt:i4>
      </vt:variant>
      <vt:variant>
        <vt:i4>0</vt:i4>
      </vt:variant>
      <vt:variant>
        <vt:i4>5</vt:i4>
      </vt:variant>
      <vt:variant>
        <vt:lpwstr/>
      </vt:variant>
      <vt:variant>
        <vt:lpwstr>_Toc113620239</vt:lpwstr>
      </vt:variant>
      <vt:variant>
        <vt:i4>1245234</vt:i4>
      </vt:variant>
      <vt:variant>
        <vt:i4>8</vt:i4>
      </vt:variant>
      <vt:variant>
        <vt:i4>0</vt:i4>
      </vt:variant>
      <vt:variant>
        <vt:i4>5</vt:i4>
      </vt:variant>
      <vt:variant>
        <vt:lpwstr/>
      </vt:variant>
      <vt:variant>
        <vt:lpwstr>_Toc113620238</vt:lpwstr>
      </vt:variant>
      <vt:variant>
        <vt:i4>1245234</vt:i4>
      </vt:variant>
      <vt:variant>
        <vt:i4>2</vt:i4>
      </vt:variant>
      <vt:variant>
        <vt:i4>0</vt:i4>
      </vt:variant>
      <vt:variant>
        <vt:i4>5</vt:i4>
      </vt:variant>
      <vt:variant>
        <vt:lpwstr/>
      </vt:variant>
      <vt:variant>
        <vt:lpwstr>_Toc113620237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MULTILATERAL INTEROPERABILITY PROGRAMME</dc:title>
  <dc:subject/>
  <dc:creator>Jungholt, Thorsten</dc:creator>
  <cp:keywords/>
  <dc:description/>
  <cp:lastModifiedBy>Charles Turnitsa</cp:lastModifiedBy>
  <cp:revision>2</cp:revision>
  <cp:lastPrinted>2004-02-02T16:48:00Z</cp:lastPrinted>
  <dcterms:created xsi:type="dcterms:W3CDTF">2022-09-29T15:20:00Z</dcterms:created>
  <dcterms:modified xsi:type="dcterms:W3CDTF">2022-09-29T15:20:00Z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d3c640994034959add2633437fef805">
    <vt:lpwstr/>
  </property>
  <property fmtid="{D5CDD505-2E9C-101B-9397-08002B2CF9AE}" pid="3" name="i350212b7e4f414ab72a8019d0130150">
    <vt:lpwstr>Verschlussgrad angeben!|ed8aa012-226e-4235-b042-14c3d7fcf5a9</vt:lpwstr>
  </property>
  <property fmtid="{D5CDD505-2E9C-101B-9397-08002B2CF9AE}" pid="4" name="bf61f89135894b65a24f3c3e09a84e35">
    <vt:lpwstr/>
  </property>
  <property fmtid="{D5CDD505-2E9C-101B-9397-08002B2CF9AE}" pid="5" name="c6f29e364d404a419145b3c1337b6ed0">
    <vt:lpwstr/>
  </property>
  <property fmtid="{D5CDD505-2E9C-101B-9397-08002B2CF9AE}" pid="6" name="nca5e078475e43d49c08ef559465d3a0">
    <vt:lpwstr>PersDat-Einstufung angeben!|02be6c3c-1ee9-475d-895a-ca8ad06afe15</vt:lpwstr>
  </property>
  <property fmtid="{D5CDD505-2E9C-101B-9397-08002B2CF9AE}" pid="7" name="TaxCatchAll">
    <vt:lpwstr>2;#PersDat-Einstufung angeben!|02be6c3c-1ee9-475d-895a-ca8ad06afe15;#1;#Verschlussgrad angeben!|ed8aa012-226e-4235-b042-14c3d7fcf5a9</vt:lpwstr>
  </property>
  <property fmtid="{D5CDD505-2E9C-101B-9397-08002B2CF9AE}" pid="8" name="Datum der Durchführung">
    <vt:lpwstr/>
  </property>
  <property fmtid="{D5CDD505-2E9C-101B-9397-08002B2CF9AE}" pid="9" name="Schlagworte">
    <vt:lpwstr/>
  </property>
  <property fmtid="{D5CDD505-2E9C-101B-9397-08002B2CF9AE}" pid="10" name="VS-Einstufung">
    <vt:lpwstr>1;#Verschlussgrad angeben!|ed8aa012-226e-4235-b042-14c3d7fcf5a9</vt:lpwstr>
  </property>
  <property fmtid="{D5CDD505-2E9C-101B-9397-08002B2CF9AE}" pid="11" name="PersDat-Schutzbereich">
    <vt:lpwstr>2;#PersDat-Einstufung angeben!|02be6c3c-1ee9-475d-895a-ca8ad06afe15</vt:lpwstr>
  </property>
  <property fmtid="{D5CDD505-2E9C-101B-9397-08002B2CF9AE}" pid="12" name="Relevant für">
    <vt:lpwstr/>
  </property>
  <property fmtid="{D5CDD505-2E9C-101B-9397-08002B2CF9AE}" pid="13" name="OrgElement">
    <vt:lpwstr/>
  </property>
  <property fmtid="{D5CDD505-2E9C-101B-9397-08002B2CF9AE}" pid="14" name="_dlc_DocId">
    <vt:lpwstr>KRZ5HS6DTVJU-213918487-37090</vt:lpwstr>
  </property>
  <property fmtid="{D5CDD505-2E9C-101B-9397-08002B2CF9AE}" pid="15" name="_dlc_DocIdItemGuid">
    <vt:lpwstr>0ff8e255-4aa2-48e6-a539-b5e9a1de0c0a</vt:lpwstr>
  </property>
  <property fmtid="{D5CDD505-2E9C-101B-9397-08002B2CF9AE}" pid="16" name="_dlc_DocIdUrl">
    <vt:lpwstr>https://gwcir.bundeswehr.org/docs/A00000176/_layouts/15/DocIdRedir.aspx?ID=KRZ5HS6DTVJU-213918487-37090, KRZ5HS6DTVJU-213918487-37090</vt:lpwstr>
  </property>
  <property fmtid="{D5CDD505-2E9C-101B-9397-08002B2CF9AE}" pid="17" name="ContentTypeId">
    <vt:lpwstr>0x0101007F495F83C6ECD044B4A6A3E75A2B9B6D00B4F283300706F34E8C1C2870E3AC721D</vt:lpwstr>
  </property>
</Properties>
</file>