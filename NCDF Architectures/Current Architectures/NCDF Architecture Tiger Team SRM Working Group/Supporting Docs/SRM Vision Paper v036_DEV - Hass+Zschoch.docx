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F5B2" w14:textId="77998806" w:rsidR="00CB763C" w:rsidRPr="0076239F" w:rsidRDefault="00001608" w:rsidP="00EA348B">
      <w:pPr>
        <w:pStyle w:val="Title"/>
        <w:rPr>
          <w:lang w:val="en-GB"/>
        </w:rPr>
      </w:pPr>
      <w:r w:rsidRPr="0076239F">
        <w:rPr>
          <w:lang w:val="en-GB"/>
        </w:rPr>
        <w:t xml:space="preserve">Vision on </w:t>
      </w:r>
      <w:del w:id="0" w:author="SACT SEE CAPDEV REQS FWD SPECHT, Christian OF-4" w:date="2022-09-19T17:03:00Z">
        <w:r w:rsidRPr="0076239F" w:rsidDel="00DE3CA9">
          <w:rPr>
            <w:lang w:val="en-GB"/>
          </w:rPr>
          <w:delText xml:space="preserve">the </w:delText>
        </w:r>
      </w:del>
      <w:ins w:id="1" w:author="SACT SEE CAPDEV REQS FWD SPECHT, Christian OF-4" w:date="2022-09-19T17:03:00Z">
        <w:r w:rsidR="00DE3CA9">
          <w:rPr>
            <w:lang w:val="en-GB"/>
          </w:rPr>
          <w:t>NATO’s</w:t>
        </w:r>
        <w:r w:rsidR="00DE3CA9" w:rsidRPr="0076239F">
          <w:rPr>
            <w:lang w:val="en-GB"/>
          </w:rPr>
          <w:t xml:space="preserve"> </w:t>
        </w:r>
      </w:ins>
      <w:del w:id="2" w:author="SACT SEE CAPDEV REQS FWD SPECHT, Christian OF-4" w:date="2022-09-19T17:03:00Z">
        <w:r w:rsidR="000B39CF" w:rsidRPr="0076239F" w:rsidDel="00DE3CA9">
          <w:rPr>
            <w:lang w:val="en-GB"/>
          </w:rPr>
          <w:delText xml:space="preserve">NATO </w:delText>
        </w:r>
      </w:del>
      <w:ins w:id="3" w:author="SACT SEE CAPDEV REQS FWD SPECHT, Christian OF-4" w:date="2022-09-19T17:03:00Z">
        <w:r w:rsidR="00DE3CA9">
          <w:rPr>
            <w:lang w:val="en-GB"/>
          </w:rPr>
          <w:t>Common</w:t>
        </w:r>
        <w:r w:rsidR="00DE3CA9" w:rsidRPr="0076239F">
          <w:rPr>
            <w:lang w:val="en-GB"/>
          </w:rPr>
          <w:t xml:space="preserve"> </w:t>
        </w:r>
      </w:ins>
      <w:ins w:id="4" w:author="SACT SEE CAPDEV REQS FWD SPECHT, Christian OF-4" w:date="2022-09-19T17:04:00Z">
        <w:r w:rsidR="00DE3CA9">
          <w:rPr>
            <w:lang w:val="en-GB"/>
          </w:rPr>
          <w:t xml:space="preserve">Cross Community of Interest </w:t>
        </w:r>
      </w:ins>
      <w:r w:rsidR="00EA348B" w:rsidRPr="0076239F">
        <w:rPr>
          <w:lang w:val="en-GB"/>
        </w:rPr>
        <w:t>Semantic Reference Model</w:t>
      </w:r>
    </w:p>
    <w:p w14:paraId="018482B6" w14:textId="77777777" w:rsidR="00EA348B" w:rsidRPr="0076239F" w:rsidRDefault="00EA348B" w:rsidP="00EA348B">
      <w:pPr>
        <w:pStyle w:val="Heading1"/>
        <w:rPr>
          <w:lang w:val="en-GB"/>
        </w:rPr>
      </w:pPr>
      <w:r w:rsidRPr="0076239F">
        <w:rPr>
          <w:lang w:val="en-GB"/>
        </w:rPr>
        <w:t>References</w:t>
      </w:r>
    </w:p>
    <w:p w14:paraId="4FDFA79B" w14:textId="74F53FFF" w:rsidR="006B3EB8" w:rsidRPr="0076239F" w:rsidRDefault="009062C8">
      <w:pPr>
        <w:pStyle w:val="ReferenceListItem"/>
        <w:rPr>
          <w:lang w:val="en-GB"/>
        </w:rPr>
      </w:pPr>
      <w:bookmarkStart w:id="5" w:name="_Ref93994463"/>
      <w:r w:rsidRPr="0076239F">
        <w:rPr>
          <w:lang w:val="en-GB"/>
        </w:rPr>
        <w:t>AC/322-D(2015)0001-COR1-FINAL, NATO Core Data Framework – a Vision for Data Interoperability, 13 March 2015</w:t>
      </w:r>
      <w:bookmarkEnd w:id="5"/>
    </w:p>
    <w:p w14:paraId="522DCAB0" w14:textId="22425EB4" w:rsidR="00EA348B" w:rsidRPr="0076239F" w:rsidRDefault="00982CDC" w:rsidP="00EA348B">
      <w:pPr>
        <w:pStyle w:val="ReferenceListItem"/>
        <w:rPr>
          <w:lang w:val="en-GB"/>
        </w:rPr>
      </w:pPr>
      <w:bookmarkStart w:id="6" w:name="_Ref93994483"/>
      <w:r w:rsidRPr="0076239F">
        <w:rPr>
          <w:lang w:val="en-GB"/>
        </w:rPr>
        <w:t>APP-15 Edition A Version 3</w:t>
      </w:r>
      <w:r w:rsidR="008E7F24" w:rsidRPr="0076239F">
        <w:rPr>
          <w:lang w:val="en-GB"/>
        </w:rPr>
        <w:t xml:space="preserve"> (Covered by STANAG 2519</w:t>
      </w:r>
      <w:r w:rsidR="00616C27" w:rsidRPr="0076239F">
        <w:rPr>
          <w:lang w:val="en-GB"/>
        </w:rPr>
        <w:t xml:space="preserve"> </w:t>
      </w:r>
      <w:r w:rsidR="008E7F24" w:rsidRPr="0076239F">
        <w:rPr>
          <w:lang w:val="en-GB"/>
        </w:rPr>
        <w:t>E</w:t>
      </w:r>
      <w:r w:rsidR="00616C27" w:rsidRPr="0076239F">
        <w:rPr>
          <w:lang w:val="en-GB"/>
        </w:rPr>
        <w:t>d</w:t>
      </w:r>
      <w:r w:rsidR="0063670F" w:rsidRPr="0076239F">
        <w:rPr>
          <w:lang w:val="en-GB"/>
        </w:rPr>
        <w:t>ition</w:t>
      </w:r>
      <w:r w:rsidR="00616C27" w:rsidRPr="0076239F">
        <w:rPr>
          <w:lang w:val="en-GB"/>
        </w:rPr>
        <w:t xml:space="preserve"> 1)</w:t>
      </w:r>
      <w:r w:rsidRPr="0076239F">
        <w:rPr>
          <w:lang w:val="en-GB"/>
        </w:rPr>
        <w:t>, NATO Information Exchange Requirement Specification Process, 5 June 2020</w:t>
      </w:r>
      <w:bookmarkEnd w:id="6"/>
    </w:p>
    <w:p w14:paraId="41C59290" w14:textId="4CF02ECC" w:rsidR="008E7F24" w:rsidRPr="0076239F" w:rsidRDefault="00AF32A3" w:rsidP="00EA348B">
      <w:pPr>
        <w:pStyle w:val="ReferenceListItem"/>
        <w:rPr>
          <w:lang w:val="en-GB"/>
        </w:rPr>
      </w:pPr>
      <w:bookmarkStart w:id="7" w:name="_Ref107929266"/>
      <w:r>
        <w:rPr>
          <w:lang w:val="en-GB"/>
        </w:rPr>
        <w:t>ADatP-3 Database</w:t>
      </w:r>
      <w:r w:rsidR="008678E9">
        <w:rPr>
          <w:lang w:val="en-GB"/>
        </w:rPr>
        <w:t xml:space="preserve"> (</w:t>
      </w:r>
      <w:r w:rsidR="00C260A5">
        <w:rPr>
          <w:lang w:val="en-GB"/>
        </w:rPr>
        <w:t xml:space="preserve">NATO Source for APP-11 Edition D Version 1 (Covered by STANAG 7149 Edition 6) – NATO Message </w:t>
      </w:r>
      <w:r w:rsidR="009A4B78">
        <w:rPr>
          <w:lang w:val="en-GB"/>
        </w:rPr>
        <w:t>Catalogue</w:t>
      </w:r>
      <w:r w:rsidR="00C260A5">
        <w:rPr>
          <w:lang w:val="en-GB"/>
        </w:rPr>
        <w:t>, 23 November 2015)</w:t>
      </w:r>
      <w:bookmarkEnd w:id="7"/>
    </w:p>
    <w:p w14:paraId="48EF0D31" w14:textId="3FCBFE06" w:rsidR="002C1D5F" w:rsidRDefault="002C1D5F" w:rsidP="00EA348B">
      <w:pPr>
        <w:pStyle w:val="ReferenceListItem"/>
        <w:rPr>
          <w:lang w:val="en-GB"/>
        </w:rPr>
      </w:pPr>
      <w:r>
        <w:rPr>
          <w:lang w:val="en-GB"/>
        </w:rPr>
        <w:t xml:space="preserve">AAP-03 Directive for the </w:t>
      </w:r>
      <w:r w:rsidR="003C1F48">
        <w:rPr>
          <w:lang w:val="en-GB"/>
        </w:rPr>
        <w:t>Production</w:t>
      </w:r>
      <w:r>
        <w:rPr>
          <w:lang w:val="en-GB"/>
        </w:rPr>
        <w:t xml:space="preserve">, </w:t>
      </w:r>
      <w:r w:rsidR="003C1F48">
        <w:rPr>
          <w:lang w:val="en-GB"/>
        </w:rPr>
        <w:t xml:space="preserve">Maintenance </w:t>
      </w:r>
      <w:r>
        <w:rPr>
          <w:lang w:val="en-GB"/>
        </w:rPr>
        <w:t xml:space="preserve">and </w:t>
      </w:r>
      <w:r w:rsidR="003C1F48">
        <w:rPr>
          <w:lang w:val="en-GB"/>
        </w:rPr>
        <w:t xml:space="preserve">Management </w:t>
      </w:r>
      <w:r>
        <w:rPr>
          <w:lang w:val="en-GB"/>
        </w:rPr>
        <w:t xml:space="preserve">of NATO Standardization </w:t>
      </w:r>
      <w:r w:rsidR="003C1F48">
        <w:rPr>
          <w:lang w:val="en-GB"/>
        </w:rPr>
        <w:t>Documents</w:t>
      </w:r>
      <w:r>
        <w:rPr>
          <w:lang w:val="en-GB"/>
        </w:rPr>
        <w:t xml:space="preserve">, </w:t>
      </w:r>
      <w:r w:rsidR="003C1F48">
        <w:rPr>
          <w:lang w:val="en-GB"/>
        </w:rPr>
        <w:t xml:space="preserve">Edition K </w:t>
      </w:r>
      <w:r>
        <w:rPr>
          <w:lang w:val="en-GB"/>
        </w:rPr>
        <w:t>V</w:t>
      </w:r>
      <w:r w:rsidR="003C1F48">
        <w:rPr>
          <w:lang w:val="en-GB"/>
        </w:rPr>
        <w:t xml:space="preserve">ersion </w:t>
      </w:r>
      <w:r>
        <w:rPr>
          <w:lang w:val="en-GB"/>
        </w:rPr>
        <w:t>1, 28 February 2018</w:t>
      </w:r>
    </w:p>
    <w:p w14:paraId="05E49C77" w14:textId="6496126D" w:rsidR="005B6D4D" w:rsidRDefault="005B6D4D" w:rsidP="00EA348B">
      <w:pPr>
        <w:pStyle w:val="ReferenceListItem"/>
        <w:rPr>
          <w:lang w:val="en-GB"/>
        </w:rPr>
      </w:pPr>
      <w:bookmarkStart w:id="8" w:name="_Ref94620020"/>
      <w:r>
        <w:rPr>
          <w:lang w:val="en-GB"/>
        </w:rPr>
        <w:t>MIP Information Model</w:t>
      </w:r>
      <w:del w:id="9" w:author="SACT SEE CAPDEV REQS FWD SPECHT, Christian OF-4" w:date="2022-09-19T14:13:00Z">
        <w:r w:rsidDel="00387C0D">
          <w:rPr>
            <w:lang w:val="en-GB"/>
          </w:rPr>
          <w:delText xml:space="preserve"> </w:delText>
        </w:r>
        <w:r w:rsidR="00175B32" w:rsidDel="00387C0D">
          <w:rPr>
            <w:lang w:val="en-GB"/>
          </w:rPr>
          <w:delText>as a SRM in NATO</w:delText>
        </w:r>
      </w:del>
      <w:r w:rsidR="00175B32">
        <w:rPr>
          <w:lang w:val="en-GB"/>
        </w:rPr>
        <w:t xml:space="preserve"> </w:t>
      </w:r>
      <w:r>
        <w:rPr>
          <w:lang w:val="en-GB"/>
        </w:rPr>
        <w:t xml:space="preserve">(Covered by STANAG 5643 </w:t>
      </w:r>
      <w:r w:rsidRPr="00C74082">
        <w:rPr>
          <w:lang w:val="en-GB"/>
        </w:rPr>
        <w:t xml:space="preserve">Ratification Draft (RD) </w:t>
      </w:r>
      <w:r w:rsidR="00E36E9B">
        <w:rPr>
          <w:lang w:val="en-GB"/>
        </w:rPr>
        <w:t>2</w:t>
      </w:r>
      <w:r w:rsidRPr="00C74082">
        <w:rPr>
          <w:lang w:val="en-GB"/>
        </w:rPr>
        <w:t>)</w:t>
      </w:r>
      <w:bookmarkEnd w:id="8"/>
    </w:p>
    <w:p w14:paraId="4F8B8916" w14:textId="0BDAD86D" w:rsidR="00491FAA" w:rsidRPr="00C74082" w:rsidRDefault="00491FAA" w:rsidP="00EA348B">
      <w:pPr>
        <w:pStyle w:val="ReferenceListItem"/>
        <w:rPr>
          <w:lang w:val="en-GB"/>
        </w:rPr>
      </w:pPr>
      <w:bookmarkStart w:id="10" w:name="_Ref107929113"/>
      <w:r>
        <w:rPr>
          <w:lang w:val="en-GB"/>
        </w:rPr>
        <w:t>STANAG 5653 NCDF Study Draft</w:t>
      </w:r>
      <w:bookmarkEnd w:id="10"/>
    </w:p>
    <w:p w14:paraId="38CF52B9" w14:textId="1D2260EA" w:rsidR="0064074A" w:rsidRPr="004254CB" w:rsidRDefault="008B50BA" w:rsidP="00EA348B">
      <w:pPr>
        <w:pStyle w:val="ReferenceListItem"/>
        <w:rPr>
          <w:lang w:val="en-GB"/>
        </w:rPr>
      </w:pPr>
      <w:bookmarkStart w:id="11" w:name="_Ref95914221"/>
      <w:r w:rsidRPr="004254CB">
        <w:rPr>
          <w:rFonts w:eastAsia="Times New Roman"/>
          <w:bCs/>
          <w:iCs/>
          <w:lang w:val="en-GB"/>
        </w:rPr>
        <w:t>AC/322(CP/1)N(2019)01 09 (INV), Bi-SC MTF Development, Information Sharing and Transformation Strategy (MTF DISTS)</w:t>
      </w:r>
      <w:bookmarkEnd w:id="11"/>
    </w:p>
    <w:p w14:paraId="04EFC0DA" w14:textId="5902A257" w:rsidR="00F379FC" w:rsidRPr="004254CB" w:rsidRDefault="00F379FC" w:rsidP="00F379FC">
      <w:pPr>
        <w:pStyle w:val="ReferenceListItem"/>
        <w:rPr>
          <w:lang w:val="en-GB"/>
        </w:rPr>
      </w:pPr>
      <w:bookmarkStart w:id="12" w:name="_Ref107929287"/>
      <w:r w:rsidRPr="00F379FC">
        <w:rPr>
          <w:lang w:val="en-GB"/>
        </w:rPr>
        <w:t xml:space="preserve">C3 Standards Engineering Procedures (C3 </w:t>
      </w:r>
      <w:proofErr w:type="spellStart"/>
      <w:r w:rsidRPr="00F379FC">
        <w:rPr>
          <w:lang w:val="en-GB"/>
        </w:rPr>
        <w:t>StEPs</w:t>
      </w:r>
      <w:proofErr w:type="spellEnd"/>
      <w:r w:rsidRPr="00F379FC">
        <w:rPr>
          <w:lang w:val="en-GB"/>
        </w:rPr>
        <w:t>), NATO Information Exchange Specification Development Process (Draft)</w:t>
      </w:r>
      <w:bookmarkEnd w:id="12"/>
    </w:p>
    <w:p w14:paraId="62EE1499" w14:textId="77777777" w:rsidR="004E0689" w:rsidRDefault="004E0689" w:rsidP="00E808F3">
      <w:pPr>
        <w:pStyle w:val="Heading1"/>
        <w:rPr>
          <w:lang w:val="en-GB"/>
        </w:rPr>
      </w:pPr>
      <w:r>
        <w:rPr>
          <w:lang w:val="en-GB"/>
        </w:rPr>
        <w:t>Vision</w:t>
      </w:r>
    </w:p>
    <w:p w14:paraId="31AF0D42" w14:textId="23DC7072" w:rsidR="004E0689" w:rsidRPr="004E0689" w:rsidRDefault="008967B2" w:rsidP="004254CB">
      <w:pPr>
        <w:pStyle w:val="NumberedParagraph"/>
      </w:pPr>
      <w:r>
        <w:t>A</w:t>
      </w:r>
      <w:r w:rsidR="004E0689" w:rsidRPr="004E0689">
        <w:t xml:space="preserve">n overarching process established in NATO using a common agreed semantic reference model in order to streamline the development of information exchange </w:t>
      </w:r>
      <w:r>
        <w:t>requirements and specifications</w:t>
      </w:r>
      <w:r w:rsidR="004E0689" w:rsidRPr="004E0689">
        <w:t xml:space="preserve"> </w:t>
      </w:r>
      <w:r>
        <w:t>as well as to</w:t>
      </w:r>
      <w:r w:rsidR="004E0689" w:rsidRPr="004E0689">
        <w:t xml:space="preserve"> enable interoperability by harmonization at design time, whilst under the supervision of all involved NATO bodies by the Military Committee</w:t>
      </w:r>
      <w:r w:rsidR="0028072C">
        <w:t>,</w:t>
      </w:r>
      <w:commentRangeStart w:id="13"/>
      <w:r w:rsidR="0033150E">
        <w:t xml:space="preserve"> </w:t>
      </w:r>
      <w:ins w:id="14" w:author="Zschoch, Ingo" w:date="2022-09-21T18:12:00Z">
        <w:r w:rsidR="00C06732">
          <w:t>is</w:t>
        </w:r>
      </w:ins>
      <w:ins w:id="15" w:author="Zschoch, Ingo" w:date="2022-09-21T18:13:00Z">
        <w:r w:rsidR="00C06732">
          <w:t xml:space="preserve"> in place</w:t>
        </w:r>
      </w:ins>
      <w:ins w:id="16" w:author="Zschoch, Ingo" w:date="2022-09-21T18:12:00Z">
        <w:r w:rsidR="00C06732">
          <w:t xml:space="preserve"> </w:t>
        </w:r>
        <w:commentRangeEnd w:id="13"/>
        <w:r w:rsidR="00C06732">
          <w:rPr>
            <w:rStyle w:val="CommentReference"/>
          </w:rPr>
          <w:commentReference w:id="13"/>
        </w:r>
      </w:ins>
      <w:r w:rsidR="0033150E">
        <w:t>effective as of year 2028</w:t>
      </w:r>
      <w:r w:rsidR="004E0689" w:rsidRPr="004E0689">
        <w:t>.</w:t>
      </w:r>
    </w:p>
    <w:p w14:paraId="2417358C" w14:textId="62991C21" w:rsidR="00EA348B" w:rsidRPr="0076239F" w:rsidRDefault="00EA348B" w:rsidP="00E808F3">
      <w:pPr>
        <w:pStyle w:val="Heading1"/>
        <w:rPr>
          <w:lang w:val="en-GB"/>
        </w:rPr>
      </w:pPr>
      <w:r w:rsidRPr="0076239F">
        <w:rPr>
          <w:lang w:val="en-GB"/>
        </w:rPr>
        <w:t>Background</w:t>
      </w:r>
    </w:p>
    <w:p w14:paraId="532DC5D7" w14:textId="0A5AD712" w:rsidR="00F20C8B" w:rsidRDefault="00E94E67" w:rsidP="004D0BA1">
      <w:pPr>
        <w:pStyle w:val="NumberedParagraph"/>
      </w:pPr>
      <w:r w:rsidRPr="00E94E67">
        <w:t xml:space="preserve">In order to enable the required interoperability, standardization bodies make huge efforts to specify unambiguous technical solutions, data formats, and the exchanged information. </w:t>
      </w:r>
      <w:r w:rsidR="00F20C8B">
        <w:t>The NATO Core Data Framework (NCDF, Ref A) envisions addressing these specifications separately to increase likelihood of reuse. Based on lessons learned in standardization and modelling, the NCDF utilize</w:t>
      </w:r>
      <w:r>
        <w:t>s</w:t>
      </w:r>
      <w:r w:rsidR="00F20C8B">
        <w:t xml:space="preserve"> </w:t>
      </w:r>
      <w:r>
        <w:t>an overarching model</w:t>
      </w:r>
      <w:r w:rsidR="00F20C8B">
        <w:t xml:space="preserve"> to unambiguously capture the semantics in a machine-processable format that is easy to understand and apply.</w:t>
      </w:r>
      <w:r w:rsidDel="00E94E67">
        <w:t xml:space="preserve"> </w:t>
      </w:r>
    </w:p>
    <w:p w14:paraId="317CE8BB" w14:textId="2F819495" w:rsidR="00073C21" w:rsidRDefault="006B4F53">
      <w:pPr>
        <w:pStyle w:val="NumberedParagraph"/>
        <w:rPr>
          <w:ins w:id="17" w:author="SACT SEE CAPDEV REQS FWD SPECHT, Christian OF-4" w:date="2022-09-19T14:45:00Z"/>
        </w:rPr>
      </w:pPr>
      <w:ins w:id="18" w:author="SACT SEE CAPDEV REQS FWD SPECHT, Christian OF-4" w:date="2022-09-19T14:22:00Z">
        <w:r>
          <w:t xml:space="preserve">That overarching model, the </w:t>
        </w:r>
        <w:r w:rsidRPr="006B4F53">
          <w:rPr>
            <w:b/>
            <w:rPrChange w:id="19" w:author="SACT SEE CAPDEV REQS FWD SPECHT, Christian OF-4" w:date="2022-09-19T14:24:00Z">
              <w:rPr/>
            </w:rPrChange>
          </w:rPr>
          <w:t>Common Cross</w:t>
        </w:r>
      </w:ins>
      <w:ins w:id="20" w:author="SACT SEE CAPDEV REQS FWD SPECHT, Christian OF-4" w:date="2022-09-19T14:46:00Z">
        <w:r w:rsidR="00073C21">
          <w:rPr>
            <w:b/>
          </w:rPr>
          <w:t xml:space="preserve"> </w:t>
        </w:r>
      </w:ins>
      <w:ins w:id="21" w:author="SACT SEE CAPDEV REQS FWD SPECHT, Christian OF-4" w:date="2022-09-19T14:23:00Z">
        <w:r w:rsidRPr="006B4F53">
          <w:rPr>
            <w:b/>
            <w:rPrChange w:id="22" w:author="SACT SEE CAPDEV REQS FWD SPECHT, Christian OF-4" w:date="2022-09-19T14:24:00Z">
              <w:rPr/>
            </w:rPrChange>
          </w:rPr>
          <w:t>Community</w:t>
        </w:r>
      </w:ins>
      <w:ins w:id="23" w:author="SACT SEE CAPDEV REQS FWD SPECHT, Christian OF-4" w:date="2022-09-19T14:46:00Z">
        <w:r w:rsidR="00073C21">
          <w:rPr>
            <w:b/>
          </w:rPr>
          <w:t xml:space="preserve"> of Interest</w:t>
        </w:r>
      </w:ins>
      <w:ins w:id="24" w:author="SACT SEE CAPDEV REQS FWD SPECHT, Christian OF-4" w:date="2022-09-19T14:23:00Z">
        <w:r w:rsidRPr="006B4F53">
          <w:rPr>
            <w:b/>
            <w:rPrChange w:id="25" w:author="SACT SEE CAPDEV REQS FWD SPECHT, Christian OF-4" w:date="2022-09-19T14:24:00Z">
              <w:rPr/>
            </w:rPrChange>
          </w:rPr>
          <w:t xml:space="preserve"> Sematic Reference Model</w:t>
        </w:r>
        <w:r>
          <w:t xml:space="preserve"> (CXCSRM)</w:t>
        </w:r>
      </w:ins>
      <w:ins w:id="26" w:author="SACT SEE CAPDEV REQS FWD SPECHT, Christian OF-4" w:date="2022-09-19T14:25:00Z">
        <w:r>
          <w:t xml:space="preserve">, </w:t>
        </w:r>
        <w:del w:id="27" w:author="Zschoch, Ingo" w:date="2022-09-21T18:15:00Z">
          <w:r w:rsidDel="00B25718">
            <w:delText>will be at the</w:delText>
          </w:r>
        </w:del>
      </w:ins>
      <w:ins w:id="28" w:author="Zschoch, Ingo" w:date="2022-09-21T18:15:00Z">
        <w:r w:rsidR="00B25718">
          <w:t>is a</w:t>
        </w:r>
      </w:ins>
      <w:ins w:id="29" w:author="SACT SEE CAPDEV REQS FWD SPECHT, Christian OF-4" w:date="2022-09-19T14:25:00Z">
        <w:r>
          <w:t xml:space="preserve"> core </w:t>
        </w:r>
      </w:ins>
      <w:ins w:id="30" w:author="Zschoch, Ingo" w:date="2022-09-21T18:15:00Z">
        <w:r w:rsidR="00B25718">
          <w:t xml:space="preserve">element </w:t>
        </w:r>
      </w:ins>
      <w:ins w:id="31" w:author="SACT SEE CAPDEV REQS FWD SPECHT, Christian OF-4" w:date="2022-09-19T14:25:00Z">
        <w:r>
          <w:t>of the</w:t>
        </w:r>
      </w:ins>
      <w:ins w:id="32" w:author="SACT SEE CAPDEV REQS FWD SPECHT, Christian OF-4" w:date="2022-09-19T14:26:00Z">
        <w:r>
          <w:t xml:space="preserve"> </w:t>
        </w:r>
      </w:ins>
      <w:ins w:id="33" w:author="SACT SEE CAPDEV REQS FWD SPECHT, Christian OF-4" w:date="2022-09-19T14:25:00Z">
        <w:r>
          <w:t>NCDF Sematic Resource Repository</w:t>
        </w:r>
      </w:ins>
      <w:ins w:id="34" w:author="SACT SEE CAPDEV REQS FWD SPECHT, Christian OF-4" w:date="2022-09-19T14:26:00Z">
        <w:r>
          <w:t xml:space="preserve">, </w:t>
        </w:r>
      </w:ins>
      <w:ins w:id="35" w:author="SACT SEE CAPDEV REQS FWD SPECHT, Christian OF-4" w:date="2022-09-19T14:29:00Z">
        <w:r>
          <w:t>which includes</w:t>
        </w:r>
      </w:ins>
      <w:ins w:id="36" w:author="SACT SEE CAPDEV REQS FWD SPECHT, Christian OF-4" w:date="2022-09-19T14:26:00Z">
        <w:r>
          <w:t xml:space="preserve"> semantic resources </w:t>
        </w:r>
      </w:ins>
      <w:ins w:id="37" w:author="SACT SEE CAPDEV REQS FWD SPECHT, Christian OF-4" w:date="2022-09-19T14:30:00Z">
        <w:r>
          <w:t>from operational domains (e.g. Air, Land, Maritime)</w:t>
        </w:r>
      </w:ins>
      <w:ins w:id="38" w:author="SACT SEE CAPDEV REQS FWD SPECHT, Christian OF-4" w:date="2022-09-19T14:31:00Z">
        <w:r w:rsidR="00BE7369">
          <w:t xml:space="preserve"> and functional domains (e.g. JISR, Logistics, Medical)</w:t>
        </w:r>
      </w:ins>
      <w:ins w:id="39" w:author="SACT SEE CAPDEV REQS FWD SPECHT, Christian OF-4" w:date="2022-09-19T14:32:00Z">
        <w:r w:rsidR="000665FB">
          <w:t>, as depicted in</w:t>
        </w:r>
      </w:ins>
      <w:ins w:id="40" w:author="SACT SEE CAPDEV REQS FWD SPECHT, Christian OF-4" w:date="2022-09-19T14:52:00Z">
        <w:r w:rsidR="000665FB">
          <w:t xml:space="preserve"> </w:t>
        </w:r>
        <w:r w:rsidR="000665FB">
          <w:fldChar w:fldCharType="begin"/>
        </w:r>
        <w:r w:rsidR="000665FB">
          <w:instrText xml:space="preserve"> REF _Ref114491591 \h </w:instrText>
        </w:r>
      </w:ins>
      <w:r w:rsidR="000665FB">
        <w:fldChar w:fldCharType="separate"/>
      </w:r>
      <w:ins w:id="41" w:author="SACT SEE CAPDEV REQS FWD SPECHT, Christian OF-4" w:date="2022-09-19T14:52:00Z">
        <w:r w:rsidR="000665FB">
          <w:t xml:space="preserve">Figure </w:t>
        </w:r>
        <w:r w:rsidR="000665FB">
          <w:rPr>
            <w:noProof/>
          </w:rPr>
          <w:t>1</w:t>
        </w:r>
        <w:r w:rsidR="000665FB">
          <w:fldChar w:fldCharType="end"/>
        </w:r>
      </w:ins>
      <w:ins w:id="42" w:author="SACT SEE CAPDEV REQS FWD SPECHT, Christian OF-4" w:date="2022-09-19T14:53:00Z">
        <w:r w:rsidR="000665FB">
          <w:t xml:space="preserve"> below.</w:t>
        </w:r>
      </w:ins>
      <w:ins w:id="43" w:author="SACT SEE CAPDEV REQS FWD SPECHT, Christian OF-4" w:date="2022-09-19T14:32:00Z">
        <w:r w:rsidR="00BE7369">
          <w:t xml:space="preserve"> </w:t>
        </w:r>
      </w:ins>
      <w:del w:id="44" w:author="SACT SEE CAPDEV REQS FWD SPECHT, Christian OF-4" w:date="2022-09-19T14:35:00Z">
        <w:r w:rsidR="00E33C8E" w:rsidRPr="00E33C8E" w:rsidDel="00911556">
          <w:delText xml:space="preserve">Because </w:delText>
        </w:r>
        <w:r w:rsidR="004C6381" w:rsidDel="00911556">
          <w:delText xml:space="preserve">the term </w:delText>
        </w:r>
        <w:r w:rsidR="00E33C8E" w:rsidRPr="00E33C8E" w:rsidDel="00911556">
          <w:delText>"model" is quite generic, the more specific</w:delText>
        </w:r>
        <w:r w:rsidR="00E33C8E" w:rsidRPr="00357DE8" w:rsidDel="00911556">
          <w:delText xml:space="preserve"> </w:delText>
        </w:r>
        <w:r w:rsidR="00003CB5" w:rsidDel="00911556">
          <w:delText xml:space="preserve">NATO </w:delText>
        </w:r>
        <w:r w:rsidR="00E33C8E" w:rsidRPr="00357DE8" w:rsidDel="00911556">
          <w:delText>Semantic Reference Model (SRM</w:delText>
        </w:r>
        <w:r w:rsidR="00E33C8E" w:rsidRPr="00E33C8E" w:rsidDel="00911556">
          <w:delText>)</w:delText>
        </w:r>
        <w:r w:rsidR="008967B2" w:rsidDel="00911556">
          <w:delText xml:space="preserve"> will be used</w:delText>
        </w:r>
        <w:r w:rsidR="00E33C8E" w:rsidRPr="00E33C8E" w:rsidDel="00911556">
          <w:delText xml:space="preserve">. </w:delText>
        </w:r>
      </w:del>
      <w:r w:rsidR="008967B2">
        <w:t xml:space="preserve">The </w:t>
      </w:r>
      <w:del w:id="45" w:author="SACT SEE CAPDEV REQS FWD SPECHT, Christian OF-4" w:date="2022-09-19T14:35:00Z">
        <w:r w:rsidR="008967B2" w:rsidDel="00911556">
          <w:delText>NATO</w:delText>
        </w:r>
        <w:r w:rsidR="00E33C8E" w:rsidDel="00911556">
          <w:delText xml:space="preserve"> </w:delText>
        </w:r>
      </w:del>
      <w:ins w:id="46" w:author="SACT SEE CAPDEV REQS FWD SPECHT, Christian OF-4" w:date="2022-09-19T14:35:00Z">
        <w:r w:rsidR="00911556">
          <w:t>CXC</w:t>
        </w:r>
      </w:ins>
      <w:r w:rsidR="00E33C8E">
        <w:t>SRM</w:t>
      </w:r>
      <w:r w:rsidR="00E33C8E" w:rsidRPr="00E33C8E">
        <w:t xml:space="preserve"> </w:t>
      </w:r>
      <w:r w:rsidR="008967B2">
        <w:t>will represent</w:t>
      </w:r>
      <w:r w:rsidR="00E33C8E" w:rsidRPr="00E33C8E">
        <w:t xml:space="preserve"> </w:t>
      </w:r>
      <w:del w:id="47" w:author="Zschoch, Ingo" w:date="2022-09-21T18:15:00Z">
        <w:r w:rsidR="00E33C8E" w:rsidRPr="00E33C8E" w:rsidDel="00B25718">
          <w:delText xml:space="preserve">the </w:delText>
        </w:r>
      </w:del>
      <w:ins w:id="48" w:author="Zschoch, Ingo" w:date="2022-09-21T18:15:00Z">
        <w:r w:rsidR="00B25718">
          <w:t>a</w:t>
        </w:r>
        <w:r w:rsidR="00B25718" w:rsidRPr="00E33C8E">
          <w:t xml:space="preserve"> </w:t>
        </w:r>
      </w:ins>
      <w:r w:rsidR="00E33C8E" w:rsidRPr="00E33C8E">
        <w:t xml:space="preserve">common language </w:t>
      </w:r>
      <w:ins w:id="49" w:author="SACT SEE CAPDEV REQS FWD SPECHT, Christian OF-4" w:date="2022-09-19T14:38:00Z">
        <w:r w:rsidR="0091623A">
          <w:t>required</w:t>
        </w:r>
      </w:ins>
      <w:ins w:id="50" w:author="SACT SEE CAPDEV REQS FWD SPECHT, Christian OF-4" w:date="2022-09-19T14:40:00Z">
        <w:r w:rsidR="00073C21">
          <w:t xml:space="preserve"> to enable cross-community information </w:t>
        </w:r>
        <w:r w:rsidR="00073C21">
          <w:lastRenderedPageBreak/>
          <w:t>exchange</w:t>
        </w:r>
      </w:ins>
      <w:ins w:id="51" w:author="SACT SEE CAPDEV REQS FWD SPECHT, Christian OF-4" w:date="2022-09-19T14:41:00Z">
        <w:r w:rsidR="00073C21">
          <w:t>:</w:t>
        </w:r>
      </w:ins>
      <w:del w:id="52" w:author="SACT SEE CAPDEV REQS FWD SPECHT, Christian OF-4" w:date="2022-09-19T14:41:00Z">
        <w:r w:rsidR="00E33C8E" w:rsidRPr="00E33C8E" w:rsidDel="00073C21">
          <w:delText>to translate between different operational domains</w:delText>
        </w:r>
        <w:r w:rsidR="00C436B4" w:rsidDel="00073C21">
          <w:delText xml:space="preserve"> and also between these operational domains and technical implementers</w:delText>
        </w:r>
        <w:r w:rsidR="00E33C8E" w:rsidRPr="00E33C8E" w:rsidDel="00073C21">
          <w:delText>.</w:delText>
        </w:r>
      </w:del>
      <w:r w:rsidR="00E33C8E" w:rsidRPr="00E33C8E">
        <w:t xml:space="preserve"> While concepts relevant to more than just one </w:t>
      </w:r>
      <w:del w:id="53" w:author="SACT SEE CAPDEV REQS FWD SPECHT, Christian OF-4" w:date="2022-09-19T14:41:00Z">
        <w:r w:rsidR="00E33C8E" w:rsidRPr="00E33C8E" w:rsidDel="00073C21">
          <w:delText xml:space="preserve">operational </w:delText>
        </w:r>
      </w:del>
      <w:r w:rsidR="00E33C8E" w:rsidRPr="00E33C8E">
        <w:t xml:space="preserve">domain need to be harmonized and become </w:t>
      </w:r>
      <w:r w:rsidR="00E33C8E">
        <w:t>element</w:t>
      </w:r>
      <w:r w:rsidR="00E94E67">
        <w:t>s</w:t>
      </w:r>
      <w:r w:rsidR="00E33C8E" w:rsidRPr="00E33C8E">
        <w:t xml:space="preserve"> of the </w:t>
      </w:r>
      <w:del w:id="54" w:author="SACT SEE CAPDEV REQS FWD SPECHT, Christian OF-4" w:date="2022-09-19T14:41:00Z">
        <w:r w:rsidR="008874D9" w:rsidDel="00073C21">
          <w:delText>NATO</w:delText>
        </w:r>
        <w:r w:rsidR="00E33C8E" w:rsidRPr="00E33C8E" w:rsidDel="00073C21">
          <w:delText xml:space="preserve"> </w:delText>
        </w:r>
      </w:del>
      <w:ins w:id="55" w:author="SACT SEE CAPDEV REQS FWD SPECHT, Christian OF-4" w:date="2022-09-19T14:41:00Z">
        <w:r w:rsidR="00073C21">
          <w:t>CXC</w:t>
        </w:r>
      </w:ins>
      <w:r w:rsidR="00E33C8E" w:rsidRPr="00E33C8E">
        <w:t>SRM, existing domain specific sema</w:t>
      </w:r>
      <w:r w:rsidR="004C6381">
        <w:t>n</w:t>
      </w:r>
      <w:r w:rsidR="00E33C8E" w:rsidRPr="00E33C8E">
        <w:t xml:space="preserve">tic </w:t>
      </w:r>
      <w:ins w:id="56" w:author="SACT SEE CAPDEV REQS FWD SPECHT, Christian OF-4" w:date="2022-09-19T14:42:00Z">
        <w:r w:rsidR="00073C21">
          <w:t xml:space="preserve">reference </w:t>
        </w:r>
      </w:ins>
      <w:r w:rsidR="00E33C8E" w:rsidRPr="00E33C8E">
        <w:t>models and r</w:t>
      </w:r>
      <w:r w:rsidR="008874D9">
        <w:t>esources will continue to serve</w:t>
      </w:r>
      <w:r w:rsidR="00E33C8E" w:rsidRPr="00E33C8E">
        <w:t xml:space="preserve"> their purpose within the domain.</w:t>
      </w:r>
      <w:del w:id="57" w:author="SACT SEE CAPDEV REQS FWD SPECHT, Christian OF-4" w:date="2022-09-19T14:42:00Z">
        <w:r w:rsidR="00E33C8E" w:rsidRPr="00E33C8E" w:rsidDel="00073C21">
          <w:delText xml:space="preserve"> </w:delText>
        </w:r>
      </w:del>
      <w:ins w:id="58" w:author="SACT SEE CAPDEV REQS FWD SPECHT, Christian OF-4" w:date="2022-09-19T14:42:00Z">
        <w:r w:rsidR="00073C21">
          <w:t xml:space="preserve"> </w:t>
        </w:r>
      </w:ins>
      <w:r w:rsidR="00E33C8E" w:rsidRPr="00E33C8E">
        <w:t>However, in the long term these domain specific models should gradually be harmonize</w:t>
      </w:r>
      <w:r w:rsidR="00E33C8E">
        <w:t>d as well</w:t>
      </w:r>
      <w:r w:rsidR="00E33C8E" w:rsidRPr="00E33C8E">
        <w:t>.</w:t>
      </w:r>
    </w:p>
    <w:p w14:paraId="793B4162" w14:textId="77777777" w:rsidR="00073C21" w:rsidRDefault="00073C21">
      <w:pPr>
        <w:pStyle w:val="NumberedParagraph"/>
        <w:keepNext/>
        <w:numPr>
          <w:ilvl w:val="0"/>
          <w:numId w:val="0"/>
        </w:numPr>
        <w:jc w:val="center"/>
        <w:rPr>
          <w:ins w:id="59" w:author="SACT SEE CAPDEV REQS FWD SPECHT, Christian OF-4" w:date="2022-09-19T14:47:00Z"/>
        </w:rPr>
        <w:pPrChange w:id="60" w:author="SACT SEE CAPDEV REQS FWD SPECHT, Christian OF-4" w:date="2022-09-19T14:47:00Z">
          <w:pPr>
            <w:pStyle w:val="NumberedParagraph"/>
            <w:numPr>
              <w:numId w:val="0"/>
            </w:numPr>
          </w:pPr>
        </w:pPrChange>
      </w:pPr>
      <w:ins w:id="61" w:author="SACT SEE CAPDEV REQS FWD SPECHT, Christian OF-4" w:date="2022-09-19T14:44:00Z">
        <w:r w:rsidRPr="00073C21">
          <w:rPr>
            <w:noProof/>
            <w:lang w:eastAsia="en-GB"/>
          </w:rPr>
          <w:drawing>
            <wp:inline distT="0" distB="0" distL="0" distR="0" wp14:anchorId="0EF04581" wp14:editId="0CCFF8E9">
              <wp:extent cx="5731510" cy="322389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tx1"/>
                        </a:solidFill>
                      </a:ln>
                    </pic:spPr>
                  </pic:pic>
                </a:graphicData>
              </a:graphic>
            </wp:inline>
          </w:drawing>
        </w:r>
      </w:ins>
    </w:p>
    <w:p w14:paraId="71484CF3" w14:textId="525B65F8" w:rsidR="00073C21" w:rsidRDefault="00073C21">
      <w:pPr>
        <w:pStyle w:val="Caption"/>
        <w:rPr>
          <w:ins w:id="62" w:author="SACT SEE CAPDEV REQS FWD SPECHT, Christian OF-4" w:date="2022-09-19T14:47:00Z"/>
        </w:rPr>
      </w:pPr>
      <w:bookmarkStart w:id="63" w:name="_Ref114491591"/>
      <w:ins w:id="64" w:author="SACT SEE CAPDEV REQS FWD SPECHT, Christian OF-4" w:date="2022-09-19T14:47:00Z">
        <w:r>
          <w:t xml:space="preserve">Figure </w:t>
        </w:r>
      </w:ins>
      <w:ins w:id="65" w:author="SACT SEE CAPDEV REQS FWD SPECHT, Christian OF-4" w:date="2022-09-19T16:20:00Z">
        <w:r w:rsidR="00976198">
          <w:fldChar w:fldCharType="begin"/>
        </w:r>
        <w:r w:rsidR="00976198">
          <w:instrText xml:space="preserve"> SEQ Figure \* ARABIC </w:instrText>
        </w:r>
      </w:ins>
      <w:r w:rsidR="00976198">
        <w:fldChar w:fldCharType="separate"/>
      </w:r>
      <w:ins w:id="66" w:author="SACT SEE CAPDEV REQS FWD SPECHT, Christian OF-4" w:date="2022-09-19T16:22:00Z">
        <w:r w:rsidR="00976198">
          <w:rPr>
            <w:noProof/>
          </w:rPr>
          <w:t>1</w:t>
        </w:r>
      </w:ins>
      <w:ins w:id="67" w:author="SACT SEE CAPDEV REQS FWD SPECHT, Christian OF-4" w:date="2022-09-19T16:20:00Z">
        <w:r w:rsidR="00976198">
          <w:fldChar w:fldCharType="end"/>
        </w:r>
      </w:ins>
      <w:bookmarkEnd w:id="63"/>
      <w:ins w:id="68" w:author="SACT SEE CAPDEV REQS FWD SPECHT, Christian OF-4" w:date="2022-09-19T14:48:00Z">
        <w:r>
          <w:t xml:space="preserve"> – Common Cross-COI SRM &amp; NCDF Semantic Resource Repository</w:t>
        </w:r>
      </w:ins>
    </w:p>
    <w:p w14:paraId="19C580B7" w14:textId="3258E37C" w:rsidR="00073C21" w:rsidRPr="0076239F" w:rsidDel="00073C21" w:rsidRDefault="00073C21">
      <w:pPr>
        <w:pStyle w:val="Caption"/>
        <w:rPr>
          <w:del w:id="69" w:author="SACT SEE CAPDEV REQS FWD SPECHT, Christian OF-4" w:date="2022-09-19T14:45:00Z"/>
        </w:rPr>
        <w:pPrChange w:id="70" w:author="SACT SEE CAPDEV REQS FWD SPECHT, Christian OF-4" w:date="2022-09-19T14:44:00Z">
          <w:pPr>
            <w:pStyle w:val="NumberedParagraph"/>
          </w:pPr>
        </w:pPrChange>
      </w:pPr>
    </w:p>
    <w:p w14:paraId="67935492" w14:textId="0FB82471" w:rsidR="00A47EA3" w:rsidRDefault="00A47EA3" w:rsidP="001F0318">
      <w:pPr>
        <w:pStyle w:val="Heading1"/>
        <w:tabs>
          <w:tab w:val="right" w:pos="9026"/>
        </w:tabs>
        <w:rPr>
          <w:lang w:val="en-GB"/>
        </w:rPr>
      </w:pPr>
      <w:r>
        <w:rPr>
          <w:lang w:val="en-GB"/>
        </w:rPr>
        <w:t xml:space="preserve">Aim </w:t>
      </w:r>
      <w:r w:rsidR="00886391">
        <w:rPr>
          <w:lang w:val="en-GB"/>
        </w:rPr>
        <w:tab/>
      </w:r>
    </w:p>
    <w:p w14:paraId="54CE8080" w14:textId="77777777" w:rsidR="00741873" w:rsidRDefault="00A47EA3" w:rsidP="00741873">
      <w:pPr>
        <w:pStyle w:val="NumberedParagraph"/>
        <w:rPr>
          <w:ins w:id="71" w:author="Hass, Erk" w:date="2022-09-20T08:13:00Z"/>
        </w:rPr>
      </w:pPr>
      <w:r>
        <w:t xml:space="preserve">The aim of this document is to outline </w:t>
      </w:r>
      <w:r w:rsidR="00B63487">
        <w:t xml:space="preserve">an </w:t>
      </w:r>
      <w:r>
        <w:t xml:space="preserve">overarching process for NATO in order to streamline the development of </w:t>
      </w:r>
      <w:r w:rsidR="001C1B2D">
        <w:t>I</w:t>
      </w:r>
      <w:r>
        <w:t xml:space="preserve">nformation </w:t>
      </w:r>
      <w:r w:rsidR="001C1B2D">
        <w:t>E</w:t>
      </w:r>
      <w:r>
        <w:t>xchange</w:t>
      </w:r>
      <w:r w:rsidR="008967B2">
        <w:t xml:space="preserve"> </w:t>
      </w:r>
      <w:r w:rsidR="001C1B2D">
        <w:t>R</w:t>
      </w:r>
      <w:r w:rsidR="008967B2">
        <w:t>equirements</w:t>
      </w:r>
      <w:r w:rsidR="00E52DF4">
        <w:t xml:space="preserve"> (IERs)</w:t>
      </w:r>
      <w:r w:rsidR="008967B2">
        <w:t xml:space="preserve"> and </w:t>
      </w:r>
      <w:r w:rsidR="001C1B2D">
        <w:t>S</w:t>
      </w:r>
      <w:r w:rsidR="008967B2">
        <w:t>pecifications</w:t>
      </w:r>
      <w:r w:rsidR="00E52DF4">
        <w:t xml:space="preserve"> (IESs)</w:t>
      </w:r>
      <w:r>
        <w:t xml:space="preserve"> </w:t>
      </w:r>
      <w:r w:rsidR="008967B2">
        <w:t>as well as to</w:t>
      </w:r>
      <w:r>
        <w:t xml:space="preserve"> enable interoperability </w:t>
      </w:r>
      <w:r w:rsidR="00BD6C11">
        <w:t>through</w:t>
      </w:r>
      <w:r>
        <w:t xml:space="preserve"> harmonization at a design time</w:t>
      </w:r>
      <w:r w:rsidR="00BD6C11">
        <w:t xml:space="preserve"> by using</w:t>
      </w:r>
      <w:r w:rsidR="008874D9">
        <w:t xml:space="preserve"> </w:t>
      </w:r>
      <w:r w:rsidR="00BD6C11">
        <w:t>t</w:t>
      </w:r>
      <w:r>
        <w:t xml:space="preserve">he </w:t>
      </w:r>
      <w:del w:id="72" w:author="SACT SEE CAPDEV REQS FWD SPECHT, Christian OF-4" w:date="2022-09-19T15:12:00Z">
        <w:r w:rsidDel="00F25AB1">
          <w:delText xml:space="preserve">NATO </w:delText>
        </w:r>
      </w:del>
      <w:ins w:id="73" w:author="SACT SEE CAPDEV REQS FWD SPECHT, Christian OF-4" w:date="2022-09-19T15:12:00Z">
        <w:r w:rsidR="00F25AB1">
          <w:t>CXC</w:t>
        </w:r>
      </w:ins>
      <w:r>
        <w:t xml:space="preserve">SRM </w:t>
      </w:r>
      <w:r w:rsidR="00BD6C11">
        <w:t>as</w:t>
      </w:r>
      <w:r>
        <w:t xml:space="preserve"> the key enabler</w:t>
      </w:r>
      <w:r w:rsidR="00BD6C11">
        <w:t>.</w:t>
      </w:r>
    </w:p>
    <w:p w14:paraId="142BE61D" w14:textId="7BE68022" w:rsidR="00741873" w:rsidRDefault="00BD6C11" w:rsidP="00741873">
      <w:pPr>
        <w:pStyle w:val="NumberedParagraph"/>
        <w:rPr>
          <w:ins w:id="74" w:author="Hass, Erk" w:date="2022-09-20T08:13:00Z"/>
        </w:rPr>
      </w:pPr>
      <w:del w:id="75" w:author="SACT SEE CAPDEV REQS FWD SPECHT, Christian OF-4" w:date="2022-09-19T15:12:00Z">
        <w:r w:rsidDel="00F25AB1">
          <w:delText xml:space="preserve"> </w:delText>
        </w:r>
      </w:del>
      <w:ins w:id="76" w:author="Hass, Erk" w:date="2022-09-20T08:13:00Z">
        <w:r w:rsidR="00741873">
          <w:t xml:space="preserve">Furthermore, it is foreseen to demonstrate the initial applicability of using the CXCSRM during IES development and to use the CXCSRM for the harmonization of existing NATO information exchange standards, such as defined by the ADatP-3 Database (Ref. </w:t>
        </w:r>
        <w:r w:rsidR="00741873">
          <w:fldChar w:fldCharType="begin"/>
        </w:r>
        <w:r w:rsidR="00741873">
          <w:instrText xml:space="preserve"> REF _Ref94453937 \r \h </w:instrText>
        </w:r>
      </w:ins>
      <w:ins w:id="77" w:author="Hass, Erk" w:date="2022-09-20T08:13:00Z">
        <w:r w:rsidR="00741873">
          <w:fldChar w:fldCharType="separate"/>
        </w:r>
        <w:r w:rsidR="00741873">
          <w:t>C</w:t>
        </w:r>
        <w:r w:rsidR="00741873">
          <w:fldChar w:fldCharType="end"/>
        </w:r>
        <w:r w:rsidR="00741873">
          <w:t>), and non-NATO information exchange standards.</w:t>
        </w:r>
      </w:ins>
    </w:p>
    <w:p w14:paraId="1A20550F" w14:textId="2E2E20F4" w:rsidR="00A47EA3" w:rsidRDefault="00741873" w:rsidP="00741873">
      <w:pPr>
        <w:pStyle w:val="NumberedParagraph"/>
      </w:pPr>
      <w:ins w:id="78" w:author="Hass, Erk" w:date="2022-09-20T08:13:00Z">
        <w:r>
          <w:t>The development of new IESs (e.g. for new communities of interest or domains like “Space”) based on the CXCSRM is also a mid- to long-term goal.</w:t>
        </w:r>
      </w:ins>
    </w:p>
    <w:p w14:paraId="77DB782B" w14:textId="77777777" w:rsidR="00A47EA3" w:rsidRDefault="00A47EA3" w:rsidP="00A47EA3">
      <w:pPr>
        <w:pStyle w:val="Heading1"/>
        <w:rPr>
          <w:lang w:val="en-GB"/>
        </w:rPr>
      </w:pPr>
      <w:r>
        <w:rPr>
          <w:lang w:val="en-GB"/>
        </w:rPr>
        <w:t>SCOPE</w:t>
      </w:r>
    </w:p>
    <w:p w14:paraId="17EA0257" w14:textId="057B6664" w:rsidR="00236F18" w:rsidRDefault="00236F18" w:rsidP="004D0BA1">
      <w:pPr>
        <w:pStyle w:val="NumberedParagraph"/>
      </w:pPr>
      <w:proofErr w:type="gramStart"/>
      <w:r>
        <w:t>In order to</w:t>
      </w:r>
      <w:proofErr w:type="gramEnd"/>
      <w:r>
        <w:t xml:space="preserve"> implement the vision and to achieve the aim, the </w:t>
      </w:r>
      <w:del w:id="79" w:author="SACT SEE CAPDEV REQS FWD SPECHT, Christian OF-4" w:date="2022-09-19T15:12:00Z">
        <w:r w:rsidDel="00F25AB1">
          <w:delText xml:space="preserve">NATO </w:delText>
        </w:r>
      </w:del>
      <w:ins w:id="80" w:author="SACT SEE CAPDEV REQS FWD SPECHT, Christian OF-4" w:date="2022-09-19T15:12:00Z">
        <w:r w:rsidR="00F25AB1">
          <w:t>CXC</w:t>
        </w:r>
      </w:ins>
      <w:r>
        <w:t xml:space="preserve">SRM needs to be introduced during the development of IERs, </w:t>
      </w:r>
      <w:del w:id="81" w:author="Zschoch, Ingo" w:date="2022-09-21T18:18:00Z">
        <w:r w:rsidDel="00BC22C6">
          <w:delText xml:space="preserve">i.e. </w:delText>
        </w:r>
      </w:del>
      <w:r>
        <w:t xml:space="preserve">the NATO IER </w:t>
      </w:r>
      <w:r>
        <w:lastRenderedPageBreak/>
        <w:t xml:space="preserve">Specification Process as defined in APP-15 (Ref. </w:t>
      </w:r>
      <w:r w:rsidR="00357DE8">
        <w:fldChar w:fldCharType="begin"/>
      </w:r>
      <w:r w:rsidR="00357DE8">
        <w:instrText xml:space="preserve"> REF _Ref93994483 \r \h </w:instrText>
      </w:r>
      <w:r w:rsidR="00357DE8">
        <w:fldChar w:fldCharType="separate"/>
      </w:r>
      <w:r w:rsidR="00357DE8">
        <w:t>B</w:t>
      </w:r>
      <w:r w:rsidR="00357DE8">
        <w:fldChar w:fldCharType="end"/>
      </w:r>
      <w:r>
        <w:t xml:space="preserve">) </w:t>
      </w:r>
      <w:del w:id="82" w:author="Zschoch, Ingo" w:date="2022-09-21T18:18:00Z">
        <w:r w:rsidDel="00BC22C6">
          <w:delText xml:space="preserve">will </w:delText>
        </w:r>
      </w:del>
      <w:ins w:id="83" w:author="Zschoch, Ingo" w:date="2022-09-21T18:18:00Z">
        <w:r w:rsidR="00BC22C6">
          <w:t xml:space="preserve">need to </w:t>
        </w:r>
      </w:ins>
      <w:r>
        <w:t>be adapted accordingly.</w:t>
      </w:r>
    </w:p>
    <w:p w14:paraId="4597D4FB" w14:textId="3745AC06" w:rsidR="00C963A9" w:rsidRDefault="00C963A9" w:rsidP="004D0BA1">
      <w:pPr>
        <w:pStyle w:val="NumberedParagraph"/>
      </w:pPr>
      <w:r>
        <w:t>T</w:t>
      </w:r>
      <w:r w:rsidRPr="00C963A9">
        <w:t xml:space="preserve">he Multilateral Interoperability Programme (MIP) Information Model (MIM) provides a semantic foundation for </w:t>
      </w:r>
      <w:ins w:id="84" w:author="SACT SEE CAPDEV REQS FWD SPECHT, Christian OF-4" w:date="2022-09-19T15:14:00Z">
        <w:r w:rsidR="00F25AB1">
          <w:t xml:space="preserve">joint </w:t>
        </w:r>
      </w:ins>
      <w:ins w:id="85" w:author="SACT SEE CAPDEV REQS FWD SPECHT, Christian OF-4" w:date="2022-09-19T15:13:00Z">
        <w:r w:rsidR="00F25AB1" w:rsidRPr="00C963A9">
          <w:t xml:space="preserve">Command and Control </w:t>
        </w:r>
        <w:r w:rsidR="00F25AB1">
          <w:t xml:space="preserve">(C2) </w:t>
        </w:r>
      </w:ins>
      <w:r w:rsidRPr="00C963A9">
        <w:t>information exchange</w:t>
      </w:r>
      <w:ins w:id="86" w:author="Zschoch, Ingo" w:date="2022-09-21T18:18:00Z">
        <w:r w:rsidR="00130D20">
          <w:t>s</w:t>
        </w:r>
      </w:ins>
      <w:ins w:id="87" w:author="Zschoch, Ingo" w:date="2022-09-21T18:19:00Z">
        <w:r w:rsidR="00C172F9">
          <w:t xml:space="preserve"> </w:t>
        </w:r>
        <w:commentRangeStart w:id="88"/>
        <w:r w:rsidR="00C172F9">
          <w:t>with focus</w:t>
        </w:r>
      </w:ins>
      <w:r w:rsidRPr="00C963A9">
        <w:t xml:space="preserve"> </w:t>
      </w:r>
      <w:commentRangeEnd w:id="88"/>
      <w:r w:rsidR="00C172F9">
        <w:rPr>
          <w:rStyle w:val="CommentReference"/>
        </w:rPr>
        <w:commentReference w:id="88"/>
      </w:r>
      <w:r w:rsidRPr="00C963A9">
        <w:t xml:space="preserve">in the </w:t>
      </w:r>
      <w:del w:id="89" w:author="SACT SEE CAPDEV REQS FWD SPECHT, Christian OF-4" w:date="2022-09-19T15:14:00Z">
        <w:r w:rsidRPr="00C963A9" w:rsidDel="00F25AB1">
          <w:delText>Command and Control (C2)</w:delText>
        </w:r>
      </w:del>
      <w:ins w:id="90" w:author="SACT SEE CAPDEV REQS FWD SPECHT, Christian OF-4" w:date="2022-09-19T15:14:00Z">
        <w:r w:rsidR="00F25AB1">
          <w:t>land</w:t>
        </w:r>
      </w:ins>
      <w:r w:rsidRPr="00C963A9">
        <w:t xml:space="preserve"> domain</w:t>
      </w:r>
      <w:ins w:id="91" w:author="SACT SEE CAPDEV REQS FWD SPECHT, Christian OF-4" w:date="2022-09-19T15:27:00Z">
        <w:r w:rsidR="00FC4EFB">
          <w:t xml:space="preserve"> (</w:t>
        </w:r>
      </w:ins>
      <w:ins w:id="92" w:author="SACT SEE CAPDEV REQS FWD SPECHT, Christian OF-4" w:date="2022-09-19T15:28:00Z">
        <w:r w:rsidR="00FC4EFB">
          <w:t xml:space="preserve">Reference </w:t>
        </w:r>
        <w:r w:rsidR="00FC4EFB">
          <w:fldChar w:fldCharType="begin"/>
        </w:r>
        <w:r w:rsidR="00FC4EFB">
          <w:instrText xml:space="preserve"> REF _Ref94620020 \r \h </w:instrText>
        </w:r>
      </w:ins>
      <w:r w:rsidR="00FC4EFB">
        <w:fldChar w:fldCharType="separate"/>
      </w:r>
      <w:ins w:id="93" w:author="SACT SEE CAPDEV REQS FWD SPECHT, Christian OF-4" w:date="2022-09-19T15:28:00Z">
        <w:r w:rsidR="00FC4EFB">
          <w:t>E</w:t>
        </w:r>
        <w:r w:rsidR="00FC4EFB">
          <w:fldChar w:fldCharType="end"/>
        </w:r>
        <w:r w:rsidR="00FC4EFB">
          <w:t>)</w:t>
        </w:r>
      </w:ins>
      <w:r w:rsidRPr="00C963A9">
        <w:t xml:space="preserve">. </w:t>
      </w:r>
      <w:ins w:id="94" w:author="SACT SEE CAPDEV REQS FWD SPECHT, Christian OF-4" w:date="2022-09-19T15:15:00Z">
        <w:r w:rsidR="00F25AB1">
          <w:t>C</w:t>
        </w:r>
      </w:ins>
      <w:ins w:id="95" w:author="SACT SEE CAPDEV REQS FWD SPECHT, Christian OF-4" w:date="2022-09-19T15:14:00Z">
        <w:r w:rsidR="00F25AB1">
          <w:t xml:space="preserve">ommon joint </w:t>
        </w:r>
      </w:ins>
      <w:ins w:id="96" w:author="SACT SEE CAPDEV REQS FWD SPECHT, Christian OF-4" w:date="2022-09-19T15:15:00Z">
        <w:r w:rsidR="00F25AB1">
          <w:t>concepts</w:t>
        </w:r>
      </w:ins>
      <w:ins w:id="97" w:author="SACT SEE CAPDEV REQS FWD SPECHT, Christian OF-4" w:date="2022-09-19T15:14:00Z">
        <w:r w:rsidR="00F25AB1">
          <w:t xml:space="preserve"> of the MIM </w:t>
        </w:r>
      </w:ins>
      <w:del w:id="98" w:author="SACT SEE CAPDEV REQS FWD SPECHT, Christian OF-4" w:date="2022-09-19T15:15:00Z">
        <w:r w:rsidR="00C436B4" w:rsidDel="00F25AB1">
          <w:delText>It is to be</w:delText>
        </w:r>
      </w:del>
      <w:ins w:id="99" w:author="SACT SEE CAPDEV REQS FWD SPECHT, Christian OF-4" w:date="2022-09-19T15:15:00Z">
        <w:r w:rsidR="00F25AB1">
          <w:t>are to be</w:t>
        </w:r>
      </w:ins>
      <w:r w:rsidR="00C436B4">
        <w:t xml:space="preserve"> ado</w:t>
      </w:r>
      <w:r>
        <w:t>pted as the initial part</w:t>
      </w:r>
      <w:ins w:id="100" w:author="SACT SEE CAPDEV REQS FWD SPECHT, Christian OF-4" w:date="2022-09-19T15:16:00Z">
        <w:r w:rsidR="00F25AB1">
          <w:t>s</w:t>
        </w:r>
      </w:ins>
      <w:r>
        <w:t xml:space="preserve"> of the </w:t>
      </w:r>
      <w:del w:id="101" w:author="SACT SEE CAPDEV REQS FWD SPECHT, Christian OF-4" w:date="2022-09-19T15:16:00Z">
        <w:r w:rsidDel="00F25AB1">
          <w:delText xml:space="preserve">NATO </w:delText>
        </w:r>
      </w:del>
      <w:ins w:id="102" w:author="SACT SEE CAPDEV REQS FWD SPECHT, Christian OF-4" w:date="2022-09-19T15:16:00Z">
        <w:r w:rsidR="00F25AB1">
          <w:t>CXC</w:t>
        </w:r>
      </w:ins>
      <w:r>
        <w:t>SRM.</w:t>
      </w:r>
      <w:r w:rsidR="00E03D66">
        <w:t xml:space="preserve"> </w:t>
      </w:r>
      <w:ins w:id="103" w:author="SACT SEE CAPDEV REQS FWD SPECHT, Christian OF-4" w:date="2022-09-19T15:18:00Z">
        <w:r w:rsidR="00C83D3E">
          <w:t xml:space="preserve">After the initial CXCSRM has been established, MIP and NATO </w:t>
        </w:r>
      </w:ins>
      <w:ins w:id="104" w:author="SACT SEE CAPDEV REQS FWD SPECHT, Christian OF-4" w:date="2022-09-19T15:19:00Z">
        <w:r w:rsidR="00C83D3E">
          <w:t>agree to</w:t>
        </w:r>
      </w:ins>
      <w:ins w:id="105" w:author="SACT SEE CAPDEV REQS FWD SPECHT, Christian OF-4" w:date="2022-09-19T15:18:00Z">
        <w:r w:rsidR="00C83D3E">
          <w:t xml:space="preserve"> further cooperate to keep the MIM and the CXCSRM harmonized. </w:t>
        </w:r>
      </w:ins>
      <w:r w:rsidR="006E6E2C">
        <w:t>A m</w:t>
      </w:r>
      <w:r w:rsidR="00E03D66">
        <w:t xml:space="preserve">ore detailed </w:t>
      </w:r>
      <w:r w:rsidR="006E6E2C">
        <w:t>description</w:t>
      </w:r>
      <w:r w:rsidR="00E03D66">
        <w:t xml:space="preserve"> </w:t>
      </w:r>
      <w:r w:rsidR="006E6E2C">
        <w:t>of</w:t>
      </w:r>
      <w:r w:rsidR="00E03D66">
        <w:t xml:space="preserve"> </w:t>
      </w:r>
      <w:ins w:id="106" w:author="SACT SEE CAPDEV REQS FWD SPECHT, Christian OF-4" w:date="2022-09-19T15:16:00Z">
        <w:r w:rsidR="00F25AB1">
          <w:t>the term “</w:t>
        </w:r>
      </w:ins>
      <w:r w:rsidR="00E03D66">
        <w:t>SRM</w:t>
      </w:r>
      <w:ins w:id="107" w:author="SACT SEE CAPDEV REQS FWD SPECHT, Christian OF-4" w:date="2022-09-19T15:16:00Z">
        <w:r w:rsidR="00F25AB1">
          <w:t>”</w:t>
        </w:r>
      </w:ins>
      <w:r w:rsidR="00E03D66">
        <w:t xml:space="preserve"> and</w:t>
      </w:r>
      <w:ins w:id="108" w:author="SACT SEE CAPDEV REQS FWD SPECHT, Christian OF-4" w:date="2022-09-19T15:16:00Z">
        <w:r w:rsidR="00F25AB1">
          <w:t xml:space="preserve"> the</w:t>
        </w:r>
      </w:ins>
      <w:r w:rsidR="00E03D66">
        <w:t xml:space="preserve"> MIM </w:t>
      </w:r>
      <w:r w:rsidR="006E6E2C">
        <w:t>is</w:t>
      </w:r>
      <w:r w:rsidR="00E03D66">
        <w:t xml:space="preserve"> at </w:t>
      </w:r>
      <w:del w:id="109" w:author="SACT SEE CAPDEV REQS FWD SPECHT, Christian OF-4" w:date="2022-09-19T15:20:00Z">
        <w:r w:rsidR="00E03D66" w:rsidRPr="00D12A56" w:rsidDel="00C83D3E">
          <w:delText xml:space="preserve">Appendix </w:delText>
        </w:r>
      </w:del>
      <w:ins w:id="110" w:author="SACT SEE CAPDEV REQS FWD SPECHT, Christian OF-4" w:date="2022-09-19T15:20:00Z">
        <w:r w:rsidR="00C83D3E" w:rsidRPr="00D12A56">
          <w:t>Appendix</w:t>
        </w:r>
        <w:r w:rsidR="00C83D3E">
          <w:t> </w:t>
        </w:r>
      </w:ins>
      <w:r w:rsidR="00E03D66" w:rsidRPr="00D12A56">
        <w:t>1</w:t>
      </w:r>
      <w:r w:rsidR="00E03D66">
        <w:t>.</w:t>
      </w:r>
    </w:p>
    <w:p w14:paraId="0768707E" w14:textId="56B42244" w:rsidR="00236F18" w:rsidDel="00741873" w:rsidRDefault="00236F18" w:rsidP="004D0BA1">
      <w:pPr>
        <w:pStyle w:val="NumberedParagraph"/>
        <w:rPr>
          <w:del w:id="111" w:author="Hass, Erk" w:date="2022-09-20T08:13:00Z"/>
        </w:rPr>
      </w:pPr>
      <w:commentRangeStart w:id="112"/>
      <w:del w:id="113" w:author="Hass, Erk" w:date="2022-09-20T08:13:00Z">
        <w:r w:rsidDel="00741873">
          <w:delText xml:space="preserve">Furthermore, it is foreseen to demonstrate the </w:delText>
        </w:r>
        <w:r w:rsidR="0073779A" w:rsidDel="00741873">
          <w:delText xml:space="preserve">initial </w:delText>
        </w:r>
        <w:r w:rsidDel="00741873">
          <w:delText xml:space="preserve">applicability of using the NATO </w:delText>
        </w:r>
      </w:del>
      <w:ins w:id="114" w:author="SACT SEE CAPDEV REQS FWD SPECHT, Christian OF-4" w:date="2022-09-19T15:16:00Z">
        <w:del w:id="115" w:author="Hass, Erk" w:date="2022-09-20T08:13:00Z">
          <w:r w:rsidR="00C83D3E" w:rsidDel="00741873">
            <w:delText>CXC</w:delText>
          </w:r>
        </w:del>
      </w:ins>
      <w:del w:id="116" w:author="Hass, Erk" w:date="2022-09-20T08:13:00Z">
        <w:r w:rsidDel="00741873">
          <w:delText xml:space="preserve">SRM during IES development and to use the NATO </w:delText>
        </w:r>
      </w:del>
      <w:ins w:id="117" w:author="SACT SEE CAPDEV REQS FWD SPECHT, Christian OF-4" w:date="2022-09-19T15:17:00Z">
        <w:del w:id="118" w:author="Hass, Erk" w:date="2022-09-20T08:13:00Z">
          <w:r w:rsidR="00C83D3E" w:rsidDel="00741873">
            <w:delText>CXC</w:delText>
          </w:r>
        </w:del>
      </w:ins>
      <w:del w:id="119" w:author="Hass, Erk" w:date="2022-09-20T08:13:00Z">
        <w:r w:rsidDel="00741873">
          <w:delText xml:space="preserve">SRM for </w:delText>
        </w:r>
        <w:r w:rsidR="00BC0C02" w:rsidDel="00741873">
          <w:delText xml:space="preserve">the </w:delText>
        </w:r>
        <w:r w:rsidDel="00741873">
          <w:delText>harmonization of existing NATO</w:delText>
        </w:r>
        <w:r w:rsidR="00BC0C02" w:rsidDel="00741873">
          <w:delText xml:space="preserve"> information exchange standards</w:delText>
        </w:r>
        <w:r w:rsidDel="00741873">
          <w:delText xml:space="preserve">, such as </w:delText>
        </w:r>
        <w:r w:rsidR="00BC0C02" w:rsidDel="00741873">
          <w:delText xml:space="preserve">defined by </w:delText>
        </w:r>
        <w:r w:rsidR="00AF32A3" w:rsidDel="00741873">
          <w:delText>the ADatP-3 Data</w:delText>
        </w:r>
        <w:r w:rsidR="00BC0C02" w:rsidDel="00741873">
          <w:delText>b</w:delText>
        </w:r>
        <w:r w:rsidR="00AF32A3" w:rsidDel="00741873">
          <w:delText>ase</w:delText>
        </w:r>
        <w:r w:rsidDel="00741873">
          <w:delText xml:space="preserve"> (Ref. </w:delText>
        </w:r>
        <w:r w:rsidR="00357DE8" w:rsidDel="00741873">
          <w:fldChar w:fldCharType="begin"/>
        </w:r>
        <w:r w:rsidR="00357DE8" w:rsidDel="00741873">
          <w:delInstrText xml:space="preserve"> REF _Ref94453937 \r \h </w:delInstrText>
        </w:r>
        <w:r w:rsidR="00357DE8" w:rsidDel="00741873">
          <w:fldChar w:fldCharType="separate"/>
        </w:r>
        <w:r w:rsidR="00357DE8" w:rsidDel="00741873">
          <w:delText>C</w:delText>
        </w:r>
        <w:r w:rsidR="00357DE8" w:rsidDel="00741873">
          <w:fldChar w:fldCharType="end"/>
        </w:r>
        <w:r w:rsidDel="00741873">
          <w:delText>)</w:delText>
        </w:r>
        <w:r w:rsidR="0073779A" w:rsidDel="00741873">
          <w:delText>, and non-NATO information exchange standards</w:delText>
        </w:r>
        <w:r w:rsidDel="00741873">
          <w:delText>.</w:delText>
        </w:r>
      </w:del>
    </w:p>
    <w:p w14:paraId="7C8D309C" w14:textId="5D0E99B7" w:rsidR="00A47EA3" w:rsidDel="00741873" w:rsidRDefault="00236F18" w:rsidP="001F0318">
      <w:pPr>
        <w:pStyle w:val="NumberedParagraph"/>
        <w:rPr>
          <w:del w:id="120" w:author="Hass, Erk" w:date="2022-09-20T08:13:00Z"/>
        </w:rPr>
      </w:pPr>
      <w:del w:id="121" w:author="Hass, Erk" w:date="2022-09-20T08:13:00Z">
        <w:r w:rsidDel="00741873">
          <w:delText xml:space="preserve">The development of new IESs </w:delText>
        </w:r>
        <w:r w:rsidR="009B0423" w:rsidDel="00741873">
          <w:delText xml:space="preserve">(e.g. for new </w:delText>
        </w:r>
        <w:r w:rsidR="00BC0C02" w:rsidDel="00741873">
          <w:delText>communities of interest</w:delText>
        </w:r>
      </w:del>
      <w:ins w:id="122" w:author="SACT SEE CAPDEV REQS FWD SPECHT, Christian OF-4" w:date="2022-09-19T15:21:00Z">
        <w:del w:id="123" w:author="Hass, Erk" w:date="2022-09-20T08:13:00Z">
          <w:r w:rsidR="000308FF" w:rsidDel="00741873">
            <w:delText xml:space="preserve"> or domains</w:delText>
          </w:r>
        </w:del>
      </w:ins>
      <w:del w:id="124" w:author="Hass, Erk" w:date="2022-09-20T08:13:00Z">
        <w:r w:rsidR="009B0423" w:rsidDel="00741873">
          <w:delText xml:space="preserve"> like </w:delText>
        </w:r>
        <w:r w:rsidR="00BC0C02" w:rsidDel="00741873">
          <w:delText>“</w:delText>
        </w:r>
        <w:r w:rsidR="009B0423" w:rsidDel="00741873">
          <w:delText>Space</w:delText>
        </w:r>
        <w:r w:rsidR="00BC0C02" w:rsidDel="00741873">
          <w:delText>”</w:delText>
        </w:r>
        <w:r w:rsidR="009B0423" w:rsidDel="00741873">
          <w:delText>) based on th</w:delText>
        </w:r>
      </w:del>
      <w:ins w:id="125" w:author="SACT SEE CAPDEV REQS FWD SPECHT, Christian OF-4" w:date="2022-09-19T15:21:00Z">
        <w:del w:id="126" w:author="Hass, Erk" w:date="2022-09-20T08:13:00Z">
          <w:r w:rsidR="000308FF" w:rsidDel="00741873">
            <w:delText>e</w:delText>
          </w:r>
        </w:del>
      </w:ins>
      <w:del w:id="127" w:author="Hass, Erk" w:date="2022-09-20T08:13:00Z">
        <w:r w:rsidR="009B0423" w:rsidDel="00741873">
          <w:delText xml:space="preserve">is NATO </w:delText>
        </w:r>
      </w:del>
      <w:ins w:id="128" w:author="SACT SEE CAPDEV REQS FWD SPECHT, Christian OF-4" w:date="2022-09-19T15:21:00Z">
        <w:del w:id="129" w:author="Hass, Erk" w:date="2022-09-20T08:13:00Z">
          <w:r w:rsidR="000308FF" w:rsidDel="00741873">
            <w:delText>CXC</w:delText>
          </w:r>
        </w:del>
      </w:ins>
      <w:del w:id="130" w:author="Hass, Erk" w:date="2022-09-20T08:13:00Z">
        <w:r w:rsidR="009B0423" w:rsidDel="00741873">
          <w:delText xml:space="preserve">SRM </w:delText>
        </w:r>
        <w:r w:rsidDel="00741873">
          <w:delText xml:space="preserve">is also </w:delText>
        </w:r>
        <w:r w:rsidR="005B38DE" w:rsidDel="00741873">
          <w:delText>a</w:delText>
        </w:r>
        <w:r w:rsidR="009B0423" w:rsidDel="00741873">
          <w:delText xml:space="preserve"> </w:delText>
        </w:r>
        <w:r w:rsidR="005B38DE" w:rsidDel="00741873">
          <w:delText>mid- to long-term</w:delText>
        </w:r>
        <w:r w:rsidR="00BC0C02" w:rsidDel="00741873">
          <w:delText xml:space="preserve"> goal</w:delText>
        </w:r>
        <w:r w:rsidDel="00741873">
          <w:delText>.</w:delText>
        </w:r>
      </w:del>
      <w:commentRangeEnd w:id="112"/>
      <w:r w:rsidR="00741873">
        <w:rPr>
          <w:rStyle w:val="CommentReference"/>
        </w:rPr>
        <w:commentReference w:id="112"/>
      </w:r>
    </w:p>
    <w:p w14:paraId="51FA7EC7" w14:textId="444FC5C0" w:rsidR="0045563C" w:rsidRPr="0076239F" w:rsidRDefault="0045563C" w:rsidP="0045563C">
      <w:pPr>
        <w:pStyle w:val="Heading1"/>
        <w:rPr>
          <w:lang w:val="en-GB"/>
        </w:rPr>
      </w:pPr>
      <w:r w:rsidRPr="0076239F">
        <w:rPr>
          <w:lang w:val="en-GB"/>
        </w:rPr>
        <w:t xml:space="preserve">Adapted IER </w:t>
      </w:r>
      <w:r w:rsidR="00357B24">
        <w:rPr>
          <w:lang w:val="en-GB"/>
        </w:rPr>
        <w:t>/ IES Development Process</w:t>
      </w:r>
    </w:p>
    <w:p w14:paraId="2DF77C53" w14:textId="7C9ED835" w:rsidR="00357DE8" w:rsidRDefault="00357DE8" w:rsidP="001F0318">
      <w:pPr>
        <w:pStyle w:val="NumberedParagraph"/>
      </w:pPr>
      <w:r>
        <w:t xml:space="preserve">The required and fundamental change to the NATO IER Specification Process as defined in APP-15 (Ref. </w:t>
      </w:r>
      <w:r>
        <w:fldChar w:fldCharType="begin"/>
      </w:r>
      <w:r>
        <w:instrText xml:space="preserve"> REF _Ref93994483 \r \h </w:instrText>
      </w:r>
      <w:r>
        <w:fldChar w:fldCharType="separate"/>
      </w:r>
      <w:r>
        <w:t>B</w:t>
      </w:r>
      <w:r>
        <w:fldChar w:fldCharType="end"/>
      </w:r>
      <w:r>
        <w:t xml:space="preserve">) is the involvement of the </w:t>
      </w:r>
      <w:del w:id="131" w:author="SACT SEE CAPDEV REQS FWD SPECHT, Christian OF-4" w:date="2022-09-19T15:22:00Z">
        <w:r w:rsidDel="00A65CF0">
          <w:delText xml:space="preserve">NATO </w:delText>
        </w:r>
      </w:del>
      <w:ins w:id="132" w:author="SACT SEE CAPDEV REQS FWD SPECHT, Christian OF-4" w:date="2022-09-19T15:22:00Z">
        <w:r w:rsidR="00A65CF0">
          <w:t>CXC</w:t>
        </w:r>
      </w:ins>
      <w:r>
        <w:t xml:space="preserve">SRM: Either re-use already defined </w:t>
      </w:r>
      <w:ins w:id="133" w:author="SACT SEE CAPDEV REQS FWD SPECHT, Christian OF-4" w:date="2022-09-19T15:22:00Z">
        <w:r w:rsidR="00A65CF0">
          <w:t>CXC</w:t>
        </w:r>
      </w:ins>
      <w:r>
        <w:t xml:space="preserve">SRM information elements or otherwise develop new </w:t>
      </w:r>
      <w:ins w:id="134" w:author="SACT SEE CAPDEV REQS FWD SPECHT, Christian OF-4" w:date="2022-09-19T15:22:00Z">
        <w:r w:rsidR="00A65CF0">
          <w:t>CXC</w:t>
        </w:r>
      </w:ins>
      <w:r>
        <w:t xml:space="preserve">SRM information elements while considering quality assurance and NATO terminology. Ultimately, the </w:t>
      </w:r>
      <w:del w:id="135" w:author="SACT SEE CAPDEV REQS FWD SPECHT, Christian OF-4" w:date="2022-09-19T15:22:00Z">
        <w:r w:rsidDel="00A65CF0">
          <w:delText xml:space="preserve">NATO </w:delText>
        </w:r>
      </w:del>
      <w:ins w:id="136" w:author="SACT SEE CAPDEV REQS FWD SPECHT, Christian OF-4" w:date="2022-09-19T15:22:00Z">
        <w:r w:rsidR="00A65CF0">
          <w:t>CXC</w:t>
        </w:r>
      </w:ins>
      <w:r>
        <w:t xml:space="preserve">SRM will contain a complete representation of all </w:t>
      </w:r>
      <w:ins w:id="137" w:author="SACT SEE CAPDEV REQS FWD SPECHT, Christian OF-4" w:date="2022-09-19T15:22:00Z">
        <w:r w:rsidR="00A65CF0">
          <w:t xml:space="preserve">common </w:t>
        </w:r>
      </w:ins>
      <w:r>
        <w:t>information elements and their semantic references available to all actors involved in the process.</w:t>
      </w:r>
    </w:p>
    <w:p w14:paraId="0A694BF4" w14:textId="2E3E42E5" w:rsidR="00357DE8" w:rsidRDefault="00357DE8" w:rsidP="001F0318">
      <w:pPr>
        <w:pStyle w:val="NumberedParagraph"/>
      </w:pPr>
      <w:r>
        <w:t xml:space="preserve">A detailed description of the adapted process and the required changes is at </w:t>
      </w:r>
      <w:r w:rsidRPr="00D12A56">
        <w:t>Appendix 2</w:t>
      </w:r>
      <w:r>
        <w:t>. The key additional sub-processes at different process steps include:</w:t>
      </w:r>
    </w:p>
    <w:p w14:paraId="04939447" w14:textId="0F402427" w:rsidR="00357DE8" w:rsidRDefault="00357DE8" w:rsidP="001F0318">
      <w:pPr>
        <w:pStyle w:val="NumberedParagraph"/>
        <w:numPr>
          <w:ilvl w:val="1"/>
          <w:numId w:val="27"/>
        </w:numPr>
      </w:pPr>
      <w:r>
        <w:t xml:space="preserve">Engage directly with </w:t>
      </w:r>
      <w:ins w:id="138" w:author="SACT SEE CAPDEV REQS FWD SPECHT, Christian OF-4" w:date="2022-09-19T15:23:00Z">
        <w:r w:rsidR="00A65CF0">
          <w:t>CXC</w:t>
        </w:r>
      </w:ins>
      <w:r>
        <w:t xml:space="preserve">SRM experts to describe doctrinal or operational requirements and information in terms of </w:t>
      </w:r>
      <w:ins w:id="139" w:author="SACT SEE CAPDEV REQS FWD SPECHT, Christian OF-4" w:date="2022-09-19T15:23:00Z">
        <w:r w:rsidR="00A65CF0">
          <w:t>CXC</w:t>
        </w:r>
      </w:ins>
      <w:r>
        <w:t>SRM information elements;</w:t>
      </w:r>
    </w:p>
    <w:p w14:paraId="2CAC29F5" w14:textId="05C35DEE" w:rsidR="00357DE8" w:rsidRDefault="00357DE8" w:rsidP="001F0318">
      <w:pPr>
        <w:pStyle w:val="NumberedParagraph"/>
        <w:numPr>
          <w:ilvl w:val="1"/>
          <w:numId w:val="27"/>
        </w:numPr>
      </w:pPr>
      <w:r>
        <w:t xml:space="preserve">Align the Draft IER with concepts, information elements, and terminology from the </w:t>
      </w:r>
      <w:ins w:id="140" w:author="SACT SEE CAPDEV REQS FWD SPECHT, Christian OF-4" w:date="2022-09-19T15:23:00Z">
        <w:r w:rsidR="00A65CF0">
          <w:t>CXC</w:t>
        </w:r>
      </w:ins>
      <w:r>
        <w:t xml:space="preserve">SRM. Extend the </w:t>
      </w:r>
      <w:ins w:id="141" w:author="SACT SEE CAPDEV REQS FWD SPECHT, Christian OF-4" w:date="2022-09-19T15:23:00Z">
        <w:r w:rsidR="00A65CF0">
          <w:t>CXC</w:t>
        </w:r>
      </w:ins>
      <w:r>
        <w:t>SRM as required;</w:t>
      </w:r>
    </w:p>
    <w:p w14:paraId="63D25E63" w14:textId="37479E71" w:rsidR="00357DE8" w:rsidRDefault="00357DE8" w:rsidP="001F0318">
      <w:pPr>
        <w:pStyle w:val="NumberedParagraph"/>
        <w:numPr>
          <w:ilvl w:val="1"/>
          <w:numId w:val="27"/>
        </w:numPr>
      </w:pPr>
      <w:r>
        <w:t xml:space="preserve">Harmonize the Refined IER with concepts, information elements, and terminology from the </w:t>
      </w:r>
      <w:ins w:id="142" w:author="SACT SEE CAPDEV REQS FWD SPECHT, Christian OF-4" w:date="2022-09-19T15:23:00Z">
        <w:r w:rsidR="00A65CF0">
          <w:t>CXC</w:t>
        </w:r>
      </w:ins>
      <w:r>
        <w:t xml:space="preserve">SRM. Extend the </w:t>
      </w:r>
      <w:ins w:id="143" w:author="SACT SEE CAPDEV REQS FWD SPECHT, Christian OF-4" w:date="2022-09-19T15:23:00Z">
        <w:r w:rsidR="00A65CF0">
          <w:t>CXC</w:t>
        </w:r>
      </w:ins>
      <w:r>
        <w:t>SRM as required;</w:t>
      </w:r>
    </w:p>
    <w:p w14:paraId="22841EC4" w14:textId="40A99262" w:rsidR="00357DE8" w:rsidRDefault="00357DE8" w:rsidP="001F0318">
      <w:pPr>
        <w:pStyle w:val="NumberedParagraph"/>
        <w:numPr>
          <w:ilvl w:val="1"/>
          <w:numId w:val="27"/>
        </w:numPr>
      </w:pPr>
      <w:r>
        <w:t xml:space="preserve">Appropriate bodies to use their resources (and toolchains) to create the IES(s) from the IER that is already harmonized with the </w:t>
      </w:r>
      <w:ins w:id="144" w:author="SACT SEE CAPDEV REQS FWD SPECHT, Christian OF-4" w:date="2022-09-19T15:24:00Z">
        <w:r w:rsidR="00A65CF0">
          <w:t>CXC</w:t>
        </w:r>
      </w:ins>
      <w:r>
        <w:t>SRM.</w:t>
      </w:r>
    </w:p>
    <w:p w14:paraId="05A3EBEF" w14:textId="77777777" w:rsidR="00DC4BBF" w:rsidRPr="0076239F" w:rsidRDefault="00F67398" w:rsidP="00F67398">
      <w:pPr>
        <w:pStyle w:val="Heading1"/>
        <w:rPr>
          <w:lang w:val="en-GB"/>
        </w:rPr>
      </w:pPr>
      <w:r w:rsidRPr="0076239F">
        <w:rPr>
          <w:lang w:val="en-GB"/>
        </w:rPr>
        <w:t>Governance &amp; Management</w:t>
      </w:r>
    </w:p>
    <w:p w14:paraId="7C9ED2F6" w14:textId="350706BA" w:rsidR="00F67398" w:rsidRPr="0076239F" w:rsidRDefault="00F67398" w:rsidP="004D0BA1">
      <w:pPr>
        <w:pStyle w:val="NumberedParagraph"/>
      </w:pPr>
      <w:r w:rsidRPr="0076239F">
        <w:t>The adapted IER</w:t>
      </w:r>
      <w:r w:rsidR="00B865E4">
        <w:t xml:space="preserve"> / IES development</w:t>
      </w:r>
      <w:r w:rsidRPr="0076239F">
        <w:t xml:space="preserve"> process as well as the maintenance of the </w:t>
      </w:r>
      <w:del w:id="145" w:author="SACT SEE CAPDEV REQS FWD SPECHT, Christian OF-4" w:date="2022-09-19T15:24:00Z">
        <w:r w:rsidR="007E215B" w:rsidDel="00FC4EFB">
          <w:delText xml:space="preserve">NATO </w:delText>
        </w:r>
      </w:del>
      <w:ins w:id="146" w:author="SACT SEE CAPDEV REQS FWD SPECHT, Christian OF-4" w:date="2022-09-19T15:24:00Z">
        <w:r w:rsidR="00FC4EFB">
          <w:t>CXC</w:t>
        </w:r>
      </w:ins>
      <w:r w:rsidRPr="0076239F">
        <w:t>SRM require</w:t>
      </w:r>
      <w:r w:rsidR="003F2C4C" w:rsidRPr="0076239F">
        <w:t xml:space="preserve"> proper direction and guidance. While </w:t>
      </w:r>
      <w:r w:rsidR="00B865E4">
        <w:t>governance and management aspects</w:t>
      </w:r>
      <w:r w:rsidR="00B865E4" w:rsidRPr="0076239F">
        <w:t xml:space="preserve"> </w:t>
      </w:r>
      <w:r w:rsidR="003F2C4C" w:rsidRPr="0076239F">
        <w:t xml:space="preserve">need to be </w:t>
      </w:r>
      <w:r w:rsidR="00F15A35">
        <w:t>laid out</w:t>
      </w:r>
      <w:r w:rsidR="00F15A35" w:rsidRPr="0076239F">
        <w:t xml:space="preserve"> </w:t>
      </w:r>
      <w:r w:rsidR="003F2C4C" w:rsidRPr="0076239F">
        <w:t xml:space="preserve">in detail, the following assumptions and stipulations </w:t>
      </w:r>
      <w:r w:rsidR="00875C06">
        <w:t>are</w:t>
      </w:r>
      <w:r w:rsidR="00875C06" w:rsidRPr="0076239F">
        <w:t xml:space="preserve"> </w:t>
      </w:r>
      <w:r w:rsidR="003F2C4C" w:rsidRPr="0076239F">
        <w:t xml:space="preserve">to be </w:t>
      </w:r>
      <w:r w:rsidR="00B865E4">
        <w:t>considered</w:t>
      </w:r>
      <w:r w:rsidR="003F2C4C" w:rsidRPr="0076239F">
        <w:t>:</w:t>
      </w:r>
    </w:p>
    <w:p w14:paraId="74102ED6" w14:textId="15DD4393" w:rsidR="00F67398" w:rsidRPr="0076239F" w:rsidRDefault="00F67398" w:rsidP="001F0318">
      <w:pPr>
        <w:pStyle w:val="NumberedParagraph"/>
        <w:numPr>
          <w:ilvl w:val="1"/>
          <w:numId w:val="27"/>
        </w:numPr>
      </w:pPr>
      <w:r w:rsidRPr="0076239F">
        <w:t xml:space="preserve">The Military Committee (MC) </w:t>
      </w:r>
      <w:r w:rsidR="00657472">
        <w:t xml:space="preserve">as Tasking Authority </w:t>
      </w:r>
      <w:r w:rsidR="003F2C4C" w:rsidRPr="0076239F">
        <w:t>provides</w:t>
      </w:r>
      <w:r w:rsidRPr="0076239F">
        <w:t xml:space="preserve"> the governance over the </w:t>
      </w:r>
      <w:del w:id="147" w:author="SACT SEE CAPDEV REQS FWD SPECHT, Christian OF-4" w:date="2022-09-19T15:24:00Z">
        <w:r w:rsidR="007E215B" w:rsidDel="00FC4EFB">
          <w:delText xml:space="preserve">NATO </w:delText>
        </w:r>
      </w:del>
      <w:ins w:id="148" w:author="SACT SEE CAPDEV REQS FWD SPECHT, Christian OF-4" w:date="2022-09-19T15:24:00Z">
        <w:r w:rsidR="00FC4EFB">
          <w:t>CXC</w:t>
        </w:r>
      </w:ins>
      <w:r w:rsidRPr="0076239F">
        <w:t>SRM</w:t>
      </w:r>
      <w:del w:id="149" w:author="SACT SEE CAPDEV REQS FWD SPECHT, Christian OF-4" w:date="2022-09-19T15:30:00Z">
        <w:r w:rsidR="00875C06" w:rsidDel="00C01331">
          <w:delText xml:space="preserve"> and </w:delText>
        </w:r>
      </w:del>
      <w:ins w:id="150" w:author="SACT SEE CAPDEV REQS FWD SPECHT, Christian OF-4" w:date="2022-09-19T15:30:00Z">
        <w:r w:rsidR="00C01331">
          <w:t xml:space="preserve">, </w:t>
        </w:r>
      </w:ins>
      <w:ins w:id="151" w:author="Zschoch, Ingo" w:date="2022-09-21T18:23:00Z">
        <w:r w:rsidR="00D26335">
          <w:t xml:space="preserve">initializes </w:t>
        </w:r>
      </w:ins>
      <w:r w:rsidR="00875C06">
        <w:t>the</w:t>
      </w:r>
      <w:r w:rsidRPr="0076239F">
        <w:t xml:space="preserve"> </w:t>
      </w:r>
      <w:r w:rsidR="00314562">
        <w:t xml:space="preserve">Standardization Task (ST) </w:t>
      </w:r>
      <w:ins w:id="152" w:author="SACT SEE CAPDEV REQS FWD SPECHT, Christian OF-4" w:date="2022-09-19T15:30:00Z">
        <w:r w:rsidR="00C01331">
          <w:t xml:space="preserve">for </w:t>
        </w:r>
        <w:r w:rsidR="00C01331">
          <w:lastRenderedPageBreak/>
          <w:t xml:space="preserve">MIM, </w:t>
        </w:r>
      </w:ins>
      <w:del w:id="153" w:author="SACT SEE CAPDEV REQS FWD SPECHT, Christian OF-4" w:date="2022-09-19T15:30:00Z">
        <w:r w:rsidR="00314562" w:rsidDel="00C01331">
          <w:delText xml:space="preserve">to </w:delText>
        </w:r>
      </w:del>
      <w:ins w:id="154" w:author="SACT SEE CAPDEV REQS FWD SPECHT, Christian OF-4" w:date="2022-09-19T15:30:00Z">
        <w:r w:rsidR="00C01331">
          <w:t xml:space="preserve">and </w:t>
        </w:r>
      </w:ins>
      <w:ins w:id="155" w:author="Zschoch, Ingo" w:date="2022-09-21T18:23:00Z">
        <w:r w:rsidR="00F45B40">
          <w:t xml:space="preserve">tasks </w:t>
        </w:r>
      </w:ins>
      <w:ins w:id="156" w:author="SACT SEE CAPDEV REQS FWD SPECHT, Christian OF-4" w:date="2022-09-19T15:30:00Z">
        <w:r w:rsidR="00C01331">
          <w:t xml:space="preserve">the </w:t>
        </w:r>
      </w:ins>
      <w:r w:rsidR="00314562">
        <w:t>adopt</w:t>
      </w:r>
      <w:ins w:id="157" w:author="SACT SEE CAPDEV REQS FWD SPECHT, Christian OF-4" w:date="2022-09-19T15:30:00Z">
        <w:r w:rsidR="00C01331">
          <w:t>ion of</w:t>
        </w:r>
      </w:ins>
      <w:r w:rsidR="00314562">
        <w:t xml:space="preserve"> </w:t>
      </w:r>
      <w:del w:id="158" w:author="SACT SEE CAPDEV REQS FWD SPECHT, Christian OF-4" w:date="2022-09-19T15:25:00Z">
        <w:r w:rsidR="00314562" w:rsidDel="00FC4EFB">
          <w:delText xml:space="preserve">the </w:delText>
        </w:r>
      </w:del>
      <w:ins w:id="159" w:author="SACT SEE CAPDEV REQS FWD SPECHT, Christian OF-4" w:date="2022-09-19T15:25:00Z">
        <w:r w:rsidR="00FC4EFB">
          <w:t xml:space="preserve">common joint </w:t>
        </w:r>
      </w:ins>
      <w:r w:rsidR="00314562">
        <w:t xml:space="preserve">MIM </w:t>
      </w:r>
      <w:ins w:id="160" w:author="SACT SEE CAPDEV REQS FWD SPECHT, Christian OF-4" w:date="2022-09-19T15:25:00Z">
        <w:r w:rsidR="00FC4EFB">
          <w:t xml:space="preserve">concepts </w:t>
        </w:r>
      </w:ins>
      <w:r w:rsidR="00300DF1">
        <w:t xml:space="preserve">as </w:t>
      </w:r>
      <w:del w:id="161" w:author="SACT SEE CAPDEV REQS FWD SPECHT, Christian OF-4" w:date="2022-09-19T15:25:00Z">
        <w:r w:rsidR="00300DF1" w:rsidDel="00FC4EFB">
          <w:delText xml:space="preserve">the </w:delText>
        </w:r>
      </w:del>
      <w:r w:rsidR="00300DF1">
        <w:t>initial part</w:t>
      </w:r>
      <w:ins w:id="162" w:author="SACT SEE CAPDEV REQS FWD SPECHT, Christian OF-4" w:date="2022-09-19T15:25:00Z">
        <w:r w:rsidR="00FC4EFB">
          <w:t>s</w:t>
        </w:r>
      </w:ins>
      <w:r w:rsidR="00300DF1">
        <w:t xml:space="preserve"> of the </w:t>
      </w:r>
      <w:del w:id="163" w:author="SACT SEE CAPDEV REQS FWD SPECHT, Christian OF-4" w:date="2022-09-19T15:25:00Z">
        <w:r w:rsidR="00300DF1" w:rsidDel="00FC4EFB">
          <w:delText xml:space="preserve">NATO </w:delText>
        </w:r>
      </w:del>
      <w:ins w:id="164" w:author="SACT SEE CAPDEV REQS FWD SPECHT, Christian OF-4" w:date="2022-09-19T15:25:00Z">
        <w:r w:rsidR="00FC4EFB">
          <w:t>CXC</w:t>
        </w:r>
      </w:ins>
      <w:r w:rsidR="00314562">
        <w:t>SRM</w:t>
      </w:r>
      <w:del w:id="165" w:author="SACT SEE CAPDEV REQS FWD SPECHT, Christian OF-4" w:date="2022-09-19T15:26:00Z">
        <w:r w:rsidR="004F07A5" w:rsidDel="00FC4EFB">
          <w:delText xml:space="preserve">, </w:delText>
        </w:r>
        <w:r w:rsidR="0071605C" w:rsidDel="00FC4EFB">
          <w:delText>i.e. with</w:delText>
        </w:r>
        <w:r w:rsidR="004F07A5" w:rsidDel="00FC4EFB">
          <w:delText xml:space="preserve"> STANAG 5643 (Ref. </w:delText>
        </w:r>
        <w:r w:rsidR="004F07A5" w:rsidDel="00FC4EFB">
          <w:fldChar w:fldCharType="begin"/>
        </w:r>
        <w:r w:rsidR="004F07A5" w:rsidDel="00FC4EFB">
          <w:delInstrText xml:space="preserve"> REF _Ref94620020 \r \h </w:delInstrText>
        </w:r>
        <w:r w:rsidR="004F07A5" w:rsidDel="00FC4EFB">
          <w:fldChar w:fldCharType="separate"/>
        </w:r>
        <w:r w:rsidR="004F07A5" w:rsidDel="00FC4EFB">
          <w:delText>E</w:delText>
        </w:r>
        <w:r w:rsidR="004F07A5" w:rsidDel="00FC4EFB">
          <w:fldChar w:fldCharType="end"/>
        </w:r>
        <w:r w:rsidR="004F07A5" w:rsidDel="00FC4EFB">
          <w:delText>)</w:delText>
        </w:r>
      </w:del>
      <w:r w:rsidRPr="0076239F">
        <w:t>.</w:t>
      </w:r>
    </w:p>
    <w:p w14:paraId="2BE1B12B" w14:textId="3F82BE4A" w:rsidR="00F67398" w:rsidRPr="0076239F" w:rsidRDefault="00F67398" w:rsidP="001F0318">
      <w:pPr>
        <w:pStyle w:val="NumberedParagraph"/>
        <w:numPr>
          <w:ilvl w:val="1"/>
          <w:numId w:val="27"/>
        </w:numPr>
      </w:pPr>
      <w:bookmarkStart w:id="166" w:name="_Ref94022548"/>
      <w:r w:rsidRPr="0076239F">
        <w:t>The MC</w:t>
      </w:r>
      <w:r w:rsidR="004F07A5">
        <w:t xml:space="preserve"> Joint Standardization Board (MC</w:t>
      </w:r>
      <w:r w:rsidR="000D7EF3">
        <w:t>JSB</w:t>
      </w:r>
      <w:r w:rsidR="004F07A5">
        <w:t>)</w:t>
      </w:r>
      <w:r w:rsidRPr="0076239F">
        <w:t xml:space="preserve"> </w:t>
      </w:r>
      <w:r w:rsidR="000D7EF3">
        <w:t xml:space="preserve">as </w:t>
      </w:r>
      <w:r w:rsidR="00437EC4">
        <w:t xml:space="preserve">Delegated Tasking Authority and </w:t>
      </w:r>
      <w:r w:rsidR="004F07A5">
        <w:t xml:space="preserve">the </w:t>
      </w:r>
      <w:r w:rsidR="00437EC4">
        <w:t>H</w:t>
      </w:r>
      <w:r w:rsidR="004F07A5">
        <w:t>armonization Working Group (IERH</w:t>
      </w:r>
      <w:r w:rsidR="00437EC4">
        <w:t>WG</w:t>
      </w:r>
      <w:r w:rsidR="004F07A5">
        <w:t>)</w:t>
      </w:r>
      <w:r w:rsidR="00437EC4">
        <w:t xml:space="preserve"> as </w:t>
      </w:r>
      <w:r w:rsidR="000D7EF3">
        <w:t>Harmonization Authority</w:t>
      </w:r>
      <w:r w:rsidR="00437EC4">
        <w:t xml:space="preserve"> </w:t>
      </w:r>
      <w:r w:rsidR="00314562">
        <w:t xml:space="preserve">shall </w:t>
      </w:r>
      <w:r w:rsidR="0071605C">
        <w:t>make</w:t>
      </w:r>
      <w:r w:rsidR="0080326F">
        <w:t xml:space="preserve"> use</w:t>
      </w:r>
      <w:r w:rsidR="00314562">
        <w:t xml:space="preserve"> </w:t>
      </w:r>
      <w:r w:rsidR="0071605C">
        <w:t xml:space="preserve">of </w:t>
      </w:r>
      <w:r w:rsidR="004F07A5">
        <w:t xml:space="preserve">the </w:t>
      </w:r>
      <w:del w:id="167" w:author="SACT SEE CAPDEV REQS FWD SPECHT, Christian OF-4" w:date="2022-09-19T15:31:00Z">
        <w:r w:rsidR="004F07A5" w:rsidDel="00FB58C2">
          <w:delText xml:space="preserve">NATO </w:delText>
        </w:r>
      </w:del>
      <w:ins w:id="168" w:author="SACT SEE CAPDEV REQS FWD SPECHT, Christian OF-4" w:date="2022-09-19T15:31:00Z">
        <w:r w:rsidR="00FB58C2">
          <w:t>CXC</w:t>
        </w:r>
      </w:ins>
      <w:r w:rsidR="004F07A5">
        <w:t>SRM</w:t>
      </w:r>
      <w:ins w:id="169" w:author="Zschoch, Ingo" w:date="2022-09-21T18:24:00Z">
        <w:r w:rsidR="001965E3">
          <w:t xml:space="preserve"> and adopts the APP-15 process accordingly</w:t>
        </w:r>
      </w:ins>
      <w:r w:rsidR="0071605C">
        <w:t>.</w:t>
      </w:r>
      <w:r w:rsidR="00314562">
        <w:t xml:space="preserve"> The </w:t>
      </w:r>
      <w:r w:rsidR="004F07A5">
        <w:t>NATO Standardization Office (</w:t>
      </w:r>
      <w:r w:rsidR="00314562">
        <w:t>NSO</w:t>
      </w:r>
      <w:r w:rsidR="004F07A5">
        <w:t>)</w:t>
      </w:r>
      <w:r w:rsidR="00314562">
        <w:t xml:space="preserve"> will support the activities.</w:t>
      </w:r>
      <w:bookmarkEnd w:id="166"/>
    </w:p>
    <w:p w14:paraId="395215A6" w14:textId="3698673D" w:rsidR="00E85A8F" w:rsidRDefault="00E85A8F" w:rsidP="001F0318">
      <w:pPr>
        <w:pStyle w:val="NumberedParagraph"/>
        <w:numPr>
          <w:ilvl w:val="1"/>
          <w:numId w:val="27"/>
        </w:numPr>
      </w:pPr>
      <w:r>
        <w:t xml:space="preserve">The </w:t>
      </w:r>
      <w:r w:rsidR="00932A08">
        <w:t xml:space="preserve">NATO </w:t>
      </w:r>
      <w:r w:rsidR="008A1165">
        <w:t>nation</w:t>
      </w:r>
      <w:r w:rsidR="002F744A">
        <w:t>s</w:t>
      </w:r>
      <w:r w:rsidR="008A1165">
        <w:t xml:space="preserve"> represented in the </w:t>
      </w:r>
      <w:r w:rsidR="00932A08">
        <w:t>Consultation Command and Control Board (C3B)</w:t>
      </w:r>
      <w:del w:id="170" w:author="SACT SEE CAPDEV REQS FWD SPECHT, Christian OF-4" w:date="2022-09-19T15:33:00Z">
        <w:r w:rsidR="00932A08" w:rsidDel="00FB58C2">
          <w:delText xml:space="preserve"> </w:delText>
        </w:r>
        <w:r w:rsidR="00420E63" w:rsidDel="00FB58C2">
          <w:delText>in collaboration with the MIP member nations</w:delText>
        </w:r>
      </w:del>
      <w:r w:rsidR="00420E63">
        <w:t xml:space="preserve"> </w:t>
      </w:r>
      <w:r w:rsidR="00932A08">
        <w:t xml:space="preserve">will provide the required </w:t>
      </w:r>
      <w:del w:id="171" w:author="SACT SEE CAPDEV REQS FWD SPECHT, Christian OF-4" w:date="2022-09-19T15:31:00Z">
        <w:r w:rsidR="00932A08" w:rsidDel="00FB58C2">
          <w:delText xml:space="preserve">NATO </w:delText>
        </w:r>
      </w:del>
      <w:ins w:id="172" w:author="SACT SEE CAPDEV REQS FWD SPECHT, Christian OF-4" w:date="2022-09-19T15:31:00Z">
        <w:r w:rsidR="00FB58C2">
          <w:t>CXC</w:t>
        </w:r>
      </w:ins>
      <w:r w:rsidR="00932A08">
        <w:t>SRM technical expertise</w:t>
      </w:r>
      <w:ins w:id="173" w:author="SACT SEE CAPDEV REQS FWD SPECHT, Christian OF-4" w:date="2022-09-19T15:33:00Z">
        <w:r w:rsidR="00FB58C2">
          <w:t xml:space="preserve"> and </w:t>
        </w:r>
      </w:ins>
      <w:ins w:id="174" w:author="SACT SEE CAPDEV REQS FWD SPECHT, Christian OF-4" w:date="2022-09-19T15:34:00Z">
        <w:del w:id="175" w:author="Zschoch, Ingo" w:date="2022-09-21T18:25:00Z">
          <w:r w:rsidR="00FB58C2" w:rsidDel="00150805">
            <w:delText>could</w:delText>
          </w:r>
        </w:del>
      </w:ins>
      <w:ins w:id="176" w:author="SACT SEE CAPDEV REQS FWD SPECHT, Christian OF-4" w:date="2022-09-19T15:35:00Z">
        <w:del w:id="177" w:author="Zschoch, Ingo" w:date="2022-09-21T18:25:00Z">
          <w:r w:rsidR="00FB58C2" w:rsidDel="00150805">
            <w:delText>/</w:delText>
          </w:r>
        </w:del>
      </w:ins>
      <w:ins w:id="178" w:author="SACT SEE CAPDEV REQS FWD SPECHT, Christian OF-4" w:date="2022-09-19T15:34:00Z">
        <w:r w:rsidR="00FB58C2">
          <w:t>should</w:t>
        </w:r>
      </w:ins>
      <w:ins w:id="179" w:author="SACT SEE CAPDEV REQS FWD SPECHT, Christian OF-4" w:date="2022-09-19T15:33:00Z">
        <w:r w:rsidR="00FB58C2">
          <w:t xml:space="preserve"> invite the MIP/MIM community</w:t>
        </w:r>
      </w:ins>
      <w:ins w:id="180" w:author="SACT SEE CAPDEV REQS FWD SPECHT, Christian OF-4" w:date="2022-09-19T15:35:00Z">
        <w:r w:rsidR="00FB58C2">
          <w:t xml:space="preserve"> for coordination and collaboration</w:t>
        </w:r>
      </w:ins>
      <w:r w:rsidR="00932A08">
        <w:t>.</w:t>
      </w:r>
      <w:del w:id="181" w:author="SACT SEE CAPDEV REQS FWD SPECHT, Christian OF-4" w:date="2022-09-19T15:35:00Z">
        <w:r w:rsidR="00932A08" w:rsidDel="00FB58C2">
          <w:delText xml:space="preserve"> </w:delText>
        </w:r>
      </w:del>
    </w:p>
    <w:p w14:paraId="0C5687FB" w14:textId="5BEF2665" w:rsidR="00F67398" w:rsidRPr="0076239F" w:rsidRDefault="00F67398" w:rsidP="001F0318">
      <w:pPr>
        <w:pStyle w:val="NumberedParagraph"/>
        <w:numPr>
          <w:ilvl w:val="1"/>
          <w:numId w:val="27"/>
        </w:numPr>
      </w:pPr>
      <w:r w:rsidRPr="0076239F">
        <w:t xml:space="preserve">The MC </w:t>
      </w:r>
      <w:r w:rsidR="003F2C4C" w:rsidRPr="0076239F">
        <w:t>provides</w:t>
      </w:r>
      <w:r w:rsidRPr="0076239F">
        <w:t xml:space="preserve"> necessary funding to perform the </w:t>
      </w:r>
      <w:del w:id="182" w:author="SACT SEE CAPDEV REQS FWD SPECHT, Christian OF-4" w:date="2022-09-19T15:35:00Z">
        <w:r w:rsidR="000D7EF3" w:rsidDel="00FB58C2">
          <w:delText xml:space="preserve">NATO </w:delText>
        </w:r>
      </w:del>
      <w:ins w:id="183" w:author="SACT SEE CAPDEV REQS FWD SPECHT, Christian OF-4" w:date="2022-09-19T15:35:00Z">
        <w:r w:rsidR="00FB58C2">
          <w:t>CXC</w:t>
        </w:r>
      </w:ins>
      <w:r w:rsidRPr="0076239F">
        <w:t xml:space="preserve">SRM </w:t>
      </w:r>
      <w:r w:rsidR="00710040">
        <w:t xml:space="preserve">harmonization, </w:t>
      </w:r>
      <w:r w:rsidRPr="0076239F">
        <w:t>development</w:t>
      </w:r>
      <w:ins w:id="184" w:author="SACT SEE CAPDEV REQS FWD SPECHT, Christian OF-4" w:date="2022-09-19T15:35:00Z">
        <w:r w:rsidR="00FB58C2">
          <w:t>,</w:t>
        </w:r>
      </w:ins>
      <w:r w:rsidRPr="0076239F">
        <w:t xml:space="preserve"> and maintenance.</w:t>
      </w:r>
    </w:p>
    <w:p w14:paraId="6EAB54FD" w14:textId="7799DA51" w:rsidR="00F67398" w:rsidRPr="0076239F" w:rsidRDefault="00F67398" w:rsidP="001F0318">
      <w:pPr>
        <w:pStyle w:val="NumberedParagraph"/>
        <w:numPr>
          <w:ilvl w:val="1"/>
          <w:numId w:val="27"/>
        </w:numPr>
      </w:pPr>
      <w:r w:rsidRPr="0076239F">
        <w:t xml:space="preserve">The MC </w:t>
      </w:r>
      <w:r w:rsidR="003F2C4C" w:rsidRPr="0076239F">
        <w:t>assigns</w:t>
      </w:r>
      <w:r w:rsidRPr="0076239F">
        <w:t xml:space="preserve"> a NATO license and </w:t>
      </w:r>
      <w:r w:rsidR="003F2C4C" w:rsidRPr="0076239F">
        <w:t>c</w:t>
      </w:r>
      <w:r w:rsidRPr="0076239F">
        <w:t xml:space="preserve">onfidentiality </w:t>
      </w:r>
      <w:r w:rsidR="003F2C4C" w:rsidRPr="0076239F">
        <w:t>l</w:t>
      </w:r>
      <w:r w:rsidRPr="0076239F">
        <w:t xml:space="preserve">abel to the </w:t>
      </w:r>
      <w:del w:id="185" w:author="SACT SEE CAPDEV REQS FWD SPECHT, Christian OF-4" w:date="2022-09-19T15:36:00Z">
        <w:r w:rsidR="000D7EF3" w:rsidDel="00FB58C2">
          <w:delText xml:space="preserve">NATO </w:delText>
        </w:r>
      </w:del>
      <w:ins w:id="186" w:author="SACT SEE CAPDEV REQS FWD SPECHT, Christian OF-4" w:date="2022-09-19T15:36:00Z">
        <w:r w:rsidR="00FB58C2">
          <w:t>CXC</w:t>
        </w:r>
      </w:ins>
      <w:r w:rsidRPr="0076239F">
        <w:t>SRM</w:t>
      </w:r>
      <w:r w:rsidR="003F2C4C" w:rsidRPr="0076239F">
        <w:t xml:space="preserve"> and its content</w:t>
      </w:r>
      <w:r w:rsidRPr="0076239F">
        <w:t>.</w:t>
      </w:r>
    </w:p>
    <w:p w14:paraId="23795009" w14:textId="5EF212C7" w:rsidR="00832322" w:rsidRPr="0076239F" w:rsidRDefault="00F67398" w:rsidP="001F0318">
      <w:pPr>
        <w:pStyle w:val="NumberedParagraph"/>
        <w:numPr>
          <w:ilvl w:val="1"/>
          <w:numId w:val="27"/>
        </w:numPr>
      </w:pPr>
      <w:r w:rsidRPr="0076239F">
        <w:t xml:space="preserve">The </w:t>
      </w:r>
      <w:del w:id="187" w:author="SACT SEE CAPDEV REQS FWD SPECHT, Christian OF-4" w:date="2022-09-19T15:36:00Z">
        <w:r w:rsidR="0026774F" w:rsidDel="00FB58C2">
          <w:delText xml:space="preserve">NATO </w:delText>
        </w:r>
      </w:del>
      <w:ins w:id="188" w:author="SACT SEE CAPDEV REQS FWD SPECHT, Christian OF-4" w:date="2022-09-19T15:36:00Z">
        <w:r w:rsidR="00FB58C2">
          <w:t>CXC</w:t>
        </w:r>
      </w:ins>
      <w:r w:rsidRPr="0076239F">
        <w:t>SRM contain</w:t>
      </w:r>
      <w:r w:rsidR="003F2C4C" w:rsidRPr="0076239F">
        <w:t>s only</w:t>
      </w:r>
      <w:r w:rsidRPr="0076239F">
        <w:t xml:space="preserve"> </w:t>
      </w:r>
      <w:r w:rsidR="00995699">
        <w:t>non-</w:t>
      </w:r>
      <w:r w:rsidR="00995699" w:rsidRPr="0076239F">
        <w:t>classified</w:t>
      </w:r>
      <w:r w:rsidR="00995699">
        <w:t xml:space="preserve"> (NU)</w:t>
      </w:r>
      <w:r w:rsidR="00995699" w:rsidRPr="0076239F">
        <w:t xml:space="preserve"> </w:t>
      </w:r>
      <w:r w:rsidR="00E420A3">
        <w:t>semantic concepts</w:t>
      </w:r>
      <w:r w:rsidR="00DD3C34">
        <w:t xml:space="preserve">, while classified concepts might be contained in contributing domain-specific semantic </w:t>
      </w:r>
      <w:del w:id="189" w:author="Zschoch, Ingo" w:date="2022-09-21T18:26:00Z">
        <w:r w:rsidR="00DD3C34" w:rsidDel="004629AF">
          <w:delText>resources</w:delText>
        </w:r>
        <w:r w:rsidR="00B43A3E" w:rsidDel="004629AF">
          <w:delText xml:space="preserve"> in the</w:delText>
        </w:r>
        <w:r w:rsidR="008C58AE" w:rsidDel="004629AF">
          <w:delText xml:space="preserve"> </w:delText>
        </w:r>
      </w:del>
      <w:ins w:id="190" w:author="SACT SEE CAPDEV REQS FWD SPECHT, Christian OF-4" w:date="2022-09-19T15:36:00Z">
        <w:del w:id="191" w:author="Zschoch, Ingo" w:date="2022-09-21T18:26:00Z">
          <w:r w:rsidR="00FB58C2" w:rsidDel="004629AF">
            <w:delText>NCDF Semantic Resource Repository</w:delText>
          </w:r>
        </w:del>
      </w:ins>
      <w:del w:id="192" w:author="Zschoch, Ingo" w:date="2022-09-21T18:26:00Z">
        <w:r w:rsidR="008C58AE" w:rsidDel="004629AF">
          <w:delText>fe</w:delText>
        </w:r>
        <w:r w:rsidR="00B43A3E" w:rsidDel="004629AF">
          <w:delText>deration</w:delText>
        </w:r>
        <w:r w:rsidR="003C5BCC" w:rsidDel="004629AF">
          <w:delText xml:space="preserve"> of SRM</w:delText>
        </w:r>
      </w:del>
      <w:ins w:id="193" w:author="Zschoch, Ingo" w:date="2022-09-21T18:26:00Z">
        <w:r w:rsidR="004629AF">
          <w:t>reference models</w:t>
        </w:r>
      </w:ins>
      <w:r w:rsidR="00995699">
        <w:t>.</w:t>
      </w:r>
    </w:p>
    <w:p w14:paraId="29C7F889" w14:textId="7900BDBA" w:rsidR="00832322" w:rsidRDefault="00164697" w:rsidP="001F0318">
      <w:pPr>
        <w:pStyle w:val="NumberedParagraph"/>
        <w:numPr>
          <w:ilvl w:val="1"/>
          <w:numId w:val="27"/>
        </w:numPr>
        <w:rPr>
          <w:ins w:id="194" w:author="Zschoch, Ingo" w:date="2022-09-22T08:03:00Z"/>
        </w:rPr>
      </w:pPr>
      <w:bookmarkStart w:id="195" w:name="_Ref97554291"/>
      <w:r>
        <w:t xml:space="preserve">The </w:t>
      </w:r>
      <w:r w:rsidRPr="0076239F">
        <w:t>MC assig</w:t>
      </w:r>
      <w:r>
        <w:t>ns</w:t>
      </w:r>
      <w:r w:rsidRPr="0076239F">
        <w:t xml:space="preserve"> a custodian</w:t>
      </w:r>
      <w:r w:rsidR="00B76B11">
        <w:t xml:space="preserve"> for the</w:t>
      </w:r>
      <w:r w:rsidR="00995699">
        <w:t xml:space="preserve"> </w:t>
      </w:r>
      <w:del w:id="196" w:author="SACT SEE CAPDEV REQS FWD SPECHT, Christian OF-4" w:date="2022-09-19T15:37:00Z">
        <w:r w:rsidR="00995699" w:rsidDel="00FB58C2">
          <w:delText xml:space="preserve">NATO </w:delText>
        </w:r>
      </w:del>
      <w:ins w:id="197" w:author="SACT SEE CAPDEV REQS FWD SPECHT, Christian OF-4" w:date="2022-09-19T15:37:00Z">
        <w:r w:rsidR="00FB58C2">
          <w:t>CXC</w:t>
        </w:r>
      </w:ins>
      <w:r w:rsidR="00995699">
        <w:t>SRM</w:t>
      </w:r>
      <w:r w:rsidR="00B76B11">
        <w:t xml:space="preserve"> and its maintenance</w:t>
      </w:r>
      <w:r w:rsidR="00F67398" w:rsidRPr="0076239F">
        <w:t>.</w:t>
      </w:r>
      <w:bookmarkEnd w:id="195"/>
    </w:p>
    <w:p w14:paraId="2C7B74B2" w14:textId="1A41902D" w:rsidR="00A54C20" w:rsidRPr="00A54C20" w:rsidRDefault="00A54C20" w:rsidP="001F0318">
      <w:pPr>
        <w:pStyle w:val="NumberedParagraph"/>
        <w:numPr>
          <w:ilvl w:val="1"/>
          <w:numId w:val="27"/>
        </w:numPr>
        <w:rPr>
          <w:i/>
          <w:rPrChange w:id="198" w:author="Zschoch, Ingo" w:date="2022-09-22T08:04:00Z">
            <w:rPr/>
          </w:rPrChange>
        </w:rPr>
      </w:pPr>
      <w:commentRangeStart w:id="199"/>
      <w:ins w:id="200" w:author="Zschoch, Ingo" w:date="2022-09-22T08:03:00Z">
        <w:r w:rsidRPr="00A54C20">
          <w:rPr>
            <w:i/>
            <w:rPrChange w:id="201" w:author="Zschoch, Ingo" w:date="2022-09-22T08:04:00Z">
              <w:rPr/>
            </w:rPrChange>
          </w:rPr>
          <w:t xml:space="preserve">NATO and MIP </w:t>
        </w:r>
        <w:proofErr w:type="spellStart"/>
        <w:r w:rsidRPr="00A54C20">
          <w:rPr>
            <w:i/>
            <w:rPrChange w:id="202" w:author="Zschoch, Ingo" w:date="2022-09-22T08:04:00Z">
              <w:rPr/>
            </w:rPrChange>
          </w:rPr>
          <w:t>MoA</w:t>
        </w:r>
        <w:proofErr w:type="spellEnd"/>
        <w:r w:rsidRPr="00A54C20">
          <w:rPr>
            <w:i/>
            <w:rPrChange w:id="203" w:author="Zschoch, Ingo" w:date="2022-09-22T08:04:00Z">
              <w:rPr/>
            </w:rPrChange>
          </w:rPr>
          <w:t xml:space="preserve"> </w:t>
        </w:r>
      </w:ins>
      <w:ins w:id="204" w:author="Zschoch, Ingo" w:date="2022-09-22T08:04:00Z">
        <w:r w:rsidRPr="00A54C20">
          <w:rPr>
            <w:i/>
            <w:rPrChange w:id="205" w:author="Zschoch, Ingo" w:date="2022-09-22T08:04:00Z">
              <w:rPr/>
            </w:rPrChange>
          </w:rPr>
          <w:t xml:space="preserve">support and approval </w:t>
        </w:r>
      </w:ins>
      <w:ins w:id="206" w:author="Zschoch, Ingo" w:date="2022-09-22T08:03:00Z">
        <w:r w:rsidRPr="00A54C20">
          <w:rPr>
            <w:i/>
            <w:rPrChange w:id="207" w:author="Zschoch, Ingo" w:date="2022-09-22T08:04:00Z">
              <w:rPr/>
            </w:rPrChange>
          </w:rPr>
          <w:t>(placeholder)</w:t>
        </w:r>
      </w:ins>
      <w:commentRangeEnd w:id="199"/>
      <w:ins w:id="208" w:author="Zschoch, Ingo" w:date="2022-09-22T08:04:00Z">
        <w:r>
          <w:rPr>
            <w:rStyle w:val="CommentReference"/>
          </w:rPr>
          <w:commentReference w:id="199"/>
        </w:r>
      </w:ins>
    </w:p>
    <w:p w14:paraId="48EE0DAE" w14:textId="253FBF1F" w:rsidR="009D715C" w:rsidDel="00A54C20" w:rsidRDefault="00832322" w:rsidP="001F0318">
      <w:pPr>
        <w:pStyle w:val="NumberedParagraph"/>
        <w:numPr>
          <w:ilvl w:val="1"/>
          <w:numId w:val="27"/>
        </w:numPr>
        <w:rPr>
          <w:del w:id="209" w:author="SACT SEE CAPDEV REQS FWD SPECHT, Christian OF-4" w:date="2022-09-19T15:38:00Z"/>
        </w:rPr>
      </w:pPr>
      <w:r w:rsidRPr="00832322">
        <w:t xml:space="preserve">Governance guidance among </w:t>
      </w:r>
      <w:r>
        <w:t>related and impacted reference documents (e.g. r</w:t>
      </w:r>
      <w:r w:rsidRPr="00832322">
        <w:t>ef</w:t>
      </w:r>
      <w:ins w:id="210" w:author="SACT SEE CAPDEV REQS FWD SPECHT, Christian OF-4" w:date="2022-09-19T15:37:00Z">
        <w:r w:rsidR="00FB58C2">
          <w:t>erences</w:t>
        </w:r>
      </w:ins>
      <w:del w:id="211" w:author="SACT SEE CAPDEV REQS FWD SPECHT, Christian OF-4" w:date="2022-09-19T15:37:00Z">
        <w:r w:rsidRPr="00832322" w:rsidDel="00FB58C2">
          <w:delText>.</w:delText>
        </w:r>
      </w:del>
      <w:r w:rsidRPr="00832322">
        <w:t xml:space="preserve"> B</w:t>
      </w:r>
      <w:r w:rsidR="00491FAA">
        <w:t xml:space="preserve">, </w:t>
      </w:r>
      <w:r w:rsidR="00491FAA">
        <w:fldChar w:fldCharType="begin"/>
      </w:r>
      <w:r w:rsidR="00491FAA">
        <w:instrText xml:space="preserve"> REF _Ref107929266 \r \h </w:instrText>
      </w:r>
      <w:r w:rsidR="00491FAA">
        <w:fldChar w:fldCharType="separate"/>
      </w:r>
      <w:r w:rsidR="00491FAA">
        <w:t>C</w:t>
      </w:r>
      <w:r w:rsidR="00491FAA">
        <w:fldChar w:fldCharType="end"/>
      </w:r>
      <w:r w:rsidR="00491FAA">
        <w:t xml:space="preserve">, </w:t>
      </w:r>
      <w:r w:rsidR="00491FAA">
        <w:fldChar w:fldCharType="begin"/>
      </w:r>
      <w:r w:rsidR="00491FAA">
        <w:instrText xml:space="preserve"> REF _Ref107929113 \r \h </w:instrText>
      </w:r>
      <w:r w:rsidR="00491FAA">
        <w:fldChar w:fldCharType="separate"/>
      </w:r>
      <w:r w:rsidR="00491FAA">
        <w:t>F</w:t>
      </w:r>
      <w:r w:rsidR="00491FAA">
        <w:fldChar w:fldCharType="end"/>
      </w:r>
      <w:r w:rsidR="00491FAA">
        <w:t xml:space="preserve">, </w:t>
      </w:r>
      <w:r w:rsidR="00491FAA">
        <w:fldChar w:fldCharType="begin"/>
      </w:r>
      <w:r w:rsidR="00491FAA">
        <w:instrText xml:space="preserve"> REF _Ref107929287 \r \h </w:instrText>
      </w:r>
      <w:r w:rsidR="00491FAA">
        <w:fldChar w:fldCharType="separate"/>
      </w:r>
      <w:del w:id="212" w:author="SACT SEE CAPDEV REQS FWD SPECHT, Christian OF-4" w:date="2022-09-19T15:37:00Z">
        <w:r w:rsidR="00491FAA" w:rsidDel="00FB58C2">
          <w:delText>H</w:delText>
        </w:r>
      </w:del>
      <w:ins w:id="213" w:author="SACT SEE CAPDEV REQS FWD SPECHT, Christian OF-4" w:date="2022-09-19T15:37:00Z">
        <w:r w:rsidR="00FB58C2">
          <w:t>and H</w:t>
        </w:r>
      </w:ins>
      <w:r w:rsidR="00491FAA">
        <w:fldChar w:fldCharType="end"/>
      </w:r>
      <w:r w:rsidRPr="00832322">
        <w:t>) must be harmonized to ensure consistency.</w:t>
      </w:r>
    </w:p>
    <w:p w14:paraId="1B05F98C" w14:textId="683E2EAC" w:rsidR="0093623B" w:rsidRPr="00FB58C2" w:rsidRDefault="0093623B">
      <w:pPr>
        <w:pStyle w:val="NumberedParagraph"/>
        <w:numPr>
          <w:ilvl w:val="1"/>
          <w:numId w:val="27"/>
        </w:numPr>
        <w:rPr>
          <w:rFonts w:eastAsiaTheme="majorEastAsia" w:cs="Arial"/>
          <w:sz w:val="28"/>
          <w:szCs w:val="28"/>
        </w:rPr>
        <w:pPrChange w:id="214" w:author="SACT SEE CAPDEV REQS FWD SPECHT, Christian OF-4" w:date="2022-09-19T15:38:00Z">
          <w:pPr>
            <w:pStyle w:val="NumberedParagraph"/>
          </w:pPr>
        </w:pPrChange>
      </w:pPr>
      <w:del w:id="215" w:author="SACT SEE CAPDEV REQS FWD SPECHT, Christian OF-4" w:date="2022-09-19T15:37:00Z">
        <w:r w:rsidDel="00FB58C2">
          <w:br w:type="page"/>
        </w:r>
      </w:del>
    </w:p>
    <w:p w14:paraId="64BAFE04" w14:textId="34EE5D84" w:rsidR="008F3EFF" w:rsidRPr="0076239F" w:rsidRDefault="00C67748" w:rsidP="00D7180E">
      <w:pPr>
        <w:pStyle w:val="Heading1"/>
        <w:rPr>
          <w:lang w:val="en-GB"/>
        </w:rPr>
      </w:pPr>
      <w:r>
        <w:rPr>
          <w:lang w:val="en-GB"/>
        </w:rPr>
        <w:lastRenderedPageBreak/>
        <w:t xml:space="preserve">RESOURCES and </w:t>
      </w:r>
      <w:r w:rsidR="008C17AB">
        <w:rPr>
          <w:lang w:val="en-GB"/>
        </w:rPr>
        <w:t>Other Requirements</w:t>
      </w:r>
      <w:r w:rsidR="00B10D33">
        <w:rPr>
          <w:lang w:val="en-GB"/>
        </w:rPr>
        <w:t xml:space="preserve"> (</w:t>
      </w:r>
      <w:r w:rsidR="00EF4795">
        <w:rPr>
          <w:lang w:val="en-GB"/>
        </w:rPr>
        <w:t>“</w:t>
      </w:r>
      <w:r w:rsidR="00B10D33">
        <w:rPr>
          <w:lang w:val="en-GB"/>
        </w:rPr>
        <w:t>DOTMLPFI</w:t>
      </w:r>
      <w:r w:rsidR="00E42AB5">
        <w:rPr>
          <w:rStyle w:val="FootnoteReference"/>
          <w:lang w:val="en-GB"/>
        </w:rPr>
        <w:footnoteReference w:id="1"/>
      </w:r>
      <w:r w:rsidR="00EF4795">
        <w:rPr>
          <w:lang w:val="en-GB"/>
        </w:rPr>
        <w:t>”)</w:t>
      </w:r>
    </w:p>
    <w:p w14:paraId="3138A670" w14:textId="5BDF6B62" w:rsidR="00F15A35" w:rsidRDefault="00F15A35" w:rsidP="004D0BA1">
      <w:pPr>
        <w:pStyle w:val="NumberedParagraph"/>
      </w:pPr>
      <w:bookmarkStart w:id="216" w:name="_Ref95983137"/>
      <w:r w:rsidRPr="00BC7368">
        <w:rPr>
          <w:u w:val="single"/>
        </w:rPr>
        <w:t>Doctrine</w:t>
      </w:r>
      <w:r>
        <w:t xml:space="preserve">. The outlined changes to APP-15 need to be applied. </w:t>
      </w:r>
      <w:r w:rsidR="00453A7B">
        <w:t>G</w:t>
      </w:r>
      <w:r>
        <w:t xml:space="preserve">overnance, management, and administrative aspects of the </w:t>
      </w:r>
      <w:del w:id="217" w:author="SACT SEE CAPDEV REQS FWD SPECHT, Christian OF-4" w:date="2022-09-19T15:38:00Z">
        <w:r w:rsidDel="00FB58C2">
          <w:delText xml:space="preserve">NATO </w:delText>
        </w:r>
      </w:del>
      <w:ins w:id="218" w:author="SACT SEE CAPDEV REQS FWD SPECHT, Christian OF-4" w:date="2022-09-19T15:38:00Z">
        <w:r w:rsidR="00FB58C2">
          <w:t>CXC</w:t>
        </w:r>
      </w:ins>
      <w:r>
        <w:t>SRM are to be laid out in detail</w:t>
      </w:r>
      <w:r w:rsidR="00453A7B">
        <w:t>.</w:t>
      </w:r>
      <w:r w:rsidR="005F5170">
        <w:t xml:space="preserve"> Terms of References </w:t>
      </w:r>
      <w:r w:rsidR="008D498F">
        <w:t xml:space="preserve">and agendas </w:t>
      </w:r>
      <w:r w:rsidR="005F5170">
        <w:t>of impacted working groups need to be reviewed.</w:t>
      </w:r>
    </w:p>
    <w:p w14:paraId="50689C8B" w14:textId="3F6E0350" w:rsidR="00F15A35" w:rsidRDefault="00F15A35" w:rsidP="002128FB">
      <w:pPr>
        <w:pStyle w:val="NumberedParagraph"/>
      </w:pPr>
      <w:r w:rsidRPr="00BC7368">
        <w:rPr>
          <w:u w:val="single"/>
        </w:rPr>
        <w:t>Organization</w:t>
      </w:r>
      <w:r>
        <w:t xml:space="preserve">. A new </w:t>
      </w:r>
      <w:del w:id="219" w:author="SACT SEE CAPDEV REQS FWD SPECHT, Christian OF-4" w:date="2022-09-19T15:38:00Z">
        <w:r w:rsidDel="00FB58C2">
          <w:delText xml:space="preserve">NATO </w:delText>
        </w:r>
      </w:del>
      <w:ins w:id="220" w:author="SACT SEE CAPDEV REQS FWD SPECHT, Christian OF-4" w:date="2022-09-19T15:38:00Z">
        <w:r w:rsidR="00FB58C2">
          <w:t>CXC</w:t>
        </w:r>
      </w:ins>
      <w:r>
        <w:t>SRM Panel or Syndicate</w:t>
      </w:r>
      <w:r w:rsidR="00EF4795">
        <w:t xml:space="preserve"> will be created under the IERHWG.</w:t>
      </w:r>
      <w:r w:rsidR="002128FB">
        <w:t xml:space="preserve"> </w:t>
      </w:r>
      <w:r w:rsidR="002128FB" w:rsidRPr="002128FB">
        <w:t>See Personnel aspects for manning</w:t>
      </w:r>
      <w:r w:rsidR="002128FB">
        <w:t>.</w:t>
      </w:r>
    </w:p>
    <w:p w14:paraId="639289AF" w14:textId="32F689A5" w:rsidR="00EF4795" w:rsidRDefault="00EF4795" w:rsidP="004D0BA1">
      <w:pPr>
        <w:pStyle w:val="NumberedParagraph"/>
      </w:pPr>
      <w:r w:rsidRPr="00976F5F">
        <w:rPr>
          <w:u w:val="single"/>
        </w:rPr>
        <w:t>Training</w:t>
      </w:r>
      <w:r>
        <w:t>. There are no specific training resource requirements at this time.</w:t>
      </w:r>
      <w:r w:rsidR="00D46A03">
        <w:t xml:space="preserve"> N</w:t>
      </w:r>
      <w:r w:rsidR="0063290F">
        <w:t xml:space="preserve">evertheless, training on the post </w:t>
      </w:r>
      <w:r w:rsidR="00D35761">
        <w:t xml:space="preserve">is required </w:t>
      </w:r>
      <w:r w:rsidR="0063290F">
        <w:t>and it is envisioned and recommended to establish official training courses at NATO schools</w:t>
      </w:r>
      <w:r w:rsidR="00DC0F7B">
        <w:t>.</w:t>
      </w:r>
    </w:p>
    <w:p w14:paraId="4687895C" w14:textId="01FB3494" w:rsidR="00EF4795" w:rsidRPr="00EF4795" w:rsidRDefault="00EF4795" w:rsidP="004D0BA1">
      <w:pPr>
        <w:pStyle w:val="NumberedParagraph"/>
      </w:pPr>
      <w:r w:rsidRPr="00976F5F">
        <w:rPr>
          <w:u w:val="single"/>
        </w:rPr>
        <w:t>Materi</w:t>
      </w:r>
      <w:r w:rsidR="008759EA">
        <w:rPr>
          <w:u w:val="single"/>
        </w:rPr>
        <w:t>a</w:t>
      </w:r>
      <w:r w:rsidRPr="00976F5F">
        <w:rPr>
          <w:u w:val="single"/>
        </w:rPr>
        <w:t>l</w:t>
      </w:r>
      <w:r>
        <w:t xml:space="preserve">. </w:t>
      </w:r>
      <w:r w:rsidRPr="00EF4795">
        <w:t>For developing, maintaining</w:t>
      </w:r>
      <w:ins w:id="221" w:author="SACT SEE CAPDEV REQS FWD SPECHT, Christian OF-4" w:date="2022-09-19T15:39:00Z">
        <w:r w:rsidR="00FB58C2">
          <w:t>,</w:t>
        </w:r>
      </w:ins>
      <w:r w:rsidRPr="00EF4795">
        <w:t xml:space="preserve"> and harmonizing the </w:t>
      </w:r>
      <w:del w:id="222" w:author="SACT SEE CAPDEV REQS FWD SPECHT, Christian OF-4" w:date="2022-09-19T15:39:00Z">
        <w:r w:rsidRPr="00EF4795" w:rsidDel="00FB58C2">
          <w:delText xml:space="preserve">NATO </w:delText>
        </w:r>
      </w:del>
      <w:ins w:id="223" w:author="SACT SEE CAPDEV REQS FWD SPECHT, Christian OF-4" w:date="2022-09-19T15:39:00Z">
        <w:r w:rsidR="00FB58C2">
          <w:t>CXC</w:t>
        </w:r>
      </w:ins>
      <w:r w:rsidRPr="00EF4795">
        <w:t xml:space="preserve">SRM, an appropriate amount of software licenses </w:t>
      </w:r>
      <w:del w:id="224" w:author="SACT SEE CAPDEV REQS FWD SPECHT, Christian OF-4" w:date="2022-09-19T15:39:00Z">
        <w:r w:rsidRPr="00EF4795" w:rsidDel="00FB58C2">
          <w:delText xml:space="preserve">to enable it </w:delText>
        </w:r>
      </w:del>
      <w:ins w:id="225" w:author="SACT SEE CAPDEV REQS FWD SPECHT, Christian OF-4" w:date="2022-09-19T15:39:00Z">
        <w:r w:rsidR="00FB58C2">
          <w:t xml:space="preserve">for enabling tools </w:t>
        </w:r>
      </w:ins>
      <w:r w:rsidRPr="00EF4795">
        <w:t>will be required.</w:t>
      </w:r>
    </w:p>
    <w:p w14:paraId="6EA81946" w14:textId="54581571" w:rsidR="00EF4795" w:rsidRPr="00976F5F" w:rsidRDefault="008C17AB" w:rsidP="004D0BA1">
      <w:pPr>
        <w:pStyle w:val="NumberedParagraph"/>
      </w:pPr>
      <w:r w:rsidRPr="00976F5F">
        <w:rPr>
          <w:u w:val="single"/>
        </w:rPr>
        <w:t>Leadership</w:t>
      </w:r>
      <w:r>
        <w:t>. There are no specific leadership requirements at this time, other than supporting this vision and its implementation</w:t>
      </w:r>
      <w:r w:rsidR="00BE74CA">
        <w:t xml:space="preserve"> by nations and NATO bodies starting from MC, C3B, NSO throughout the various capability panels and teams</w:t>
      </w:r>
      <w:r>
        <w:t>.</w:t>
      </w:r>
    </w:p>
    <w:p w14:paraId="74AFDDDB" w14:textId="390BD980" w:rsidR="00D7180E" w:rsidRPr="0076239F" w:rsidRDefault="00D7180E" w:rsidP="004D0BA1">
      <w:pPr>
        <w:pStyle w:val="NumberedParagraph"/>
      </w:pPr>
      <w:r w:rsidRPr="0076239F">
        <w:rPr>
          <w:u w:val="single"/>
        </w:rPr>
        <w:t>Personnel</w:t>
      </w:r>
      <w:r w:rsidRPr="0076239F">
        <w:t xml:space="preserve">. </w:t>
      </w:r>
      <w:r w:rsidR="000B0EE8">
        <w:t>A rough initial estimate</w:t>
      </w:r>
      <w:r w:rsidRPr="0076239F">
        <w:t xml:space="preserve"> of the required </w:t>
      </w:r>
      <w:r w:rsidR="004B66E6">
        <w:t xml:space="preserve">skilled </w:t>
      </w:r>
      <w:r w:rsidR="00FA6463">
        <w:t>resources</w:t>
      </w:r>
      <w:r w:rsidR="00FA6463" w:rsidRPr="0076239F">
        <w:t xml:space="preserve"> </w:t>
      </w:r>
      <w:r w:rsidR="00FA6463">
        <w:t>(potential</w:t>
      </w:r>
      <w:r w:rsidR="000B0EE8">
        <w:t>ly</w:t>
      </w:r>
      <w:r w:rsidR="00FA6463">
        <w:t xml:space="preserve"> part</w:t>
      </w:r>
      <w:r w:rsidR="000B0EE8">
        <w:t>ia</w:t>
      </w:r>
      <w:r w:rsidR="00FA6463">
        <w:t>l and/or double</w:t>
      </w:r>
      <w:r w:rsidR="0019489C">
        <w:t>-</w:t>
      </w:r>
      <w:r w:rsidR="00FA6463">
        <w:t>headed</w:t>
      </w:r>
      <w:r w:rsidR="0019489C">
        <w:t xml:space="preserve"> with </w:t>
      </w:r>
      <w:r w:rsidR="00EC3D99">
        <w:t xml:space="preserve">already </w:t>
      </w:r>
      <w:r w:rsidR="0019489C">
        <w:t>existing SME</w:t>
      </w:r>
      <w:r w:rsidR="00FA6463">
        <w:t>)</w:t>
      </w:r>
      <w:r w:rsidR="0019489C">
        <w:t xml:space="preserve"> </w:t>
      </w:r>
      <w:r w:rsidR="00851257">
        <w:t xml:space="preserve">for the new </w:t>
      </w:r>
      <w:del w:id="226" w:author="SACT SEE CAPDEV REQS FWD SPECHT, Christian OF-4" w:date="2022-09-19T15:40:00Z">
        <w:r w:rsidR="00851257" w:rsidDel="00FB58C2">
          <w:delText xml:space="preserve">NATO </w:delText>
        </w:r>
      </w:del>
      <w:ins w:id="227" w:author="SACT SEE CAPDEV REQS FWD SPECHT, Christian OF-4" w:date="2022-09-19T15:40:00Z">
        <w:r w:rsidR="00FB58C2">
          <w:t>CXC</w:t>
        </w:r>
      </w:ins>
      <w:r w:rsidR="00851257">
        <w:t xml:space="preserve">SRM Panel or Syndicate </w:t>
      </w:r>
      <w:r w:rsidR="0019489C" w:rsidRPr="0076239F">
        <w:t>is</w:t>
      </w:r>
      <w:r w:rsidR="000B0EE8">
        <w:t xml:space="preserve"> </w:t>
      </w:r>
      <w:r w:rsidR="000B0EE8" w:rsidRPr="000B0EE8">
        <w:t xml:space="preserve">4-5 </w:t>
      </w:r>
      <w:r w:rsidR="000B0EE8">
        <w:t>F</w:t>
      </w:r>
      <w:r w:rsidR="000B0EE8" w:rsidRPr="000B0EE8">
        <w:t xml:space="preserve">ull </w:t>
      </w:r>
      <w:r w:rsidR="000B0EE8">
        <w:t>T</w:t>
      </w:r>
      <w:r w:rsidR="000B0EE8" w:rsidRPr="000B0EE8">
        <w:t xml:space="preserve">ime </w:t>
      </w:r>
      <w:r w:rsidR="000B0EE8">
        <w:t>E</w:t>
      </w:r>
      <w:r w:rsidR="000B0EE8" w:rsidRPr="000B0EE8">
        <w:t>quivalent</w:t>
      </w:r>
      <w:r w:rsidR="000B0EE8">
        <w:t>s</w:t>
      </w:r>
      <w:r w:rsidR="000B0EE8" w:rsidRPr="000B0EE8">
        <w:t xml:space="preserve"> (FTE) </w:t>
      </w:r>
      <w:del w:id="228" w:author="SACT SEE CAPDEV REQS FWD SPECHT, Christian OF-4" w:date="2022-09-19T15:40:00Z">
        <w:r w:rsidR="000B0EE8" w:rsidDel="00FB58C2">
          <w:delText xml:space="preserve">NATO </w:delText>
        </w:r>
      </w:del>
      <w:ins w:id="229" w:author="SACT SEE CAPDEV REQS FWD SPECHT, Christian OF-4" w:date="2022-09-19T15:40:00Z">
        <w:r w:rsidR="00FB58C2">
          <w:t>CXC</w:t>
        </w:r>
      </w:ins>
      <w:r w:rsidR="000B0EE8">
        <w:t>SRM experts (</w:t>
      </w:r>
      <w:r w:rsidR="000B0EE8" w:rsidRPr="000B0EE8">
        <w:t>data/information modellers</w:t>
      </w:r>
      <w:r w:rsidR="000B0EE8">
        <w:t>). The estimate is based on the considerations</w:t>
      </w:r>
      <w:r w:rsidR="005C0EC3">
        <w:t xml:space="preserve"> below</w:t>
      </w:r>
      <w:r w:rsidR="000B0EE8">
        <w:t>.</w:t>
      </w:r>
      <w:r w:rsidR="00725E59">
        <w:t xml:space="preserve"> Partial participation </w:t>
      </w:r>
      <w:r w:rsidR="009318E6">
        <w:t xml:space="preserve">(as workload requires) </w:t>
      </w:r>
      <w:r w:rsidR="00725E59">
        <w:t>is favoured</w:t>
      </w:r>
      <w:r w:rsidRPr="0076239F">
        <w:t>:</w:t>
      </w:r>
      <w:bookmarkEnd w:id="216"/>
    </w:p>
    <w:p w14:paraId="1BC8428E" w14:textId="5C545C50" w:rsidR="00D7180E" w:rsidRPr="0076239F" w:rsidRDefault="00D7180E" w:rsidP="00034CB1">
      <w:pPr>
        <w:pStyle w:val="NumberedParagraph"/>
        <w:numPr>
          <w:ilvl w:val="1"/>
          <w:numId w:val="2"/>
        </w:numPr>
      </w:pPr>
      <w:bookmarkStart w:id="230" w:name="_Ref95983151"/>
      <w:r w:rsidRPr="0076239F">
        <w:t>Currently i</w:t>
      </w:r>
      <w:bookmarkStart w:id="231" w:name="_Ref104319086"/>
      <w:r w:rsidRPr="0076239F">
        <w:t>dentified</w:t>
      </w:r>
      <w:r w:rsidR="00CC270C" w:rsidRPr="0076239F">
        <w:t xml:space="preserve"> relevant</w:t>
      </w:r>
      <w:r w:rsidRPr="0076239F">
        <w:t xml:space="preserve"> meetings</w:t>
      </w:r>
      <w:r w:rsidR="000B0EE8">
        <w:t xml:space="preserve"> (might need de-confliction)</w:t>
      </w:r>
      <w:r w:rsidRPr="0076239F">
        <w:t>:</w:t>
      </w:r>
      <w:bookmarkEnd w:id="230"/>
      <w:bookmarkEnd w:id="231"/>
    </w:p>
    <w:p w14:paraId="6CAE14C1" w14:textId="729BC746" w:rsidR="00D7180E" w:rsidRDefault="00D7180E" w:rsidP="00D7180E">
      <w:pPr>
        <w:pStyle w:val="ListParagraph"/>
        <w:numPr>
          <w:ilvl w:val="2"/>
          <w:numId w:val="2"/>
        </w:numPr>
      </w:pPr>
      <w:r w:rsidRPr="0076239F">
        <w:t>IERH</w:t>
      </w:r>
      <w:r w:rsidR="00CC270C" w:rsidRPr="0076239F">
        <w:t>WG –</w:t>
      </w:r>
      <w:r w:rsidRPr="0076239F">
        <w:t xml:space="preserve"> 2 times per year</w:t>
      </w:r>
      <w:r w:rsidR="00CC270C" w:rsidRPr="0076239F">
        <w:t>,</w:t>
      </w:r>
      <w:r w:rsidRPr="0076239F">
        <w:t xml:space="preserve"> 4</w:t>
      </w:r>
      <w:r w:rsidR="00CC270C" w:rsidRPr="0076239F">
        <w:t>-</w:t>
      </w:r>
      <w:r w:rsidRPr="0076239F">
        <w:t>5 days</w:t>
      </w:r>
    </w:p>
    <w:p w14:paraId="6D5F21C7" w14:textId="16491080" w:rsidR="00D7180E" w:rsidRPr="0076239F" w:rsidRDefault="00D7180E" w:rsidP="00D7180E">
      <w:pPr>
        <w:pStyle w:val="ListParagraph"/>
        <w:numPr>
          <w:ilvl w:val="2"/>
          <w:numId w:val="2"/>
        </w:numPr>
      </w:pPr>
      <w:r w:rsidRPr="0076239F">
        <w:t>All IER Panels</w:t>
      </w:r>
    </w:p>
    <w:p w14:paraId="30E569F0" w14:textId="42E8CC59" w:rsidR="001B7DB8" w:rsidRDefault="001B7DB8" w:rsidP="00976F5F">
      <w:pPr>
        <w:pStyle w:val="ListParagraph"/>
        <w:numPr>
          <w:ilvl w:val="3"/>
          <w:numId w:val="31"/>
        </w:numPr>
      </w:pPr>
      <w:r>
        <w:t>S</w:t>
      </w:r>
      <w:r w:rsidR="00935F4F">
        <w:t>J</w:t>
      </w:r>
      <w:r>
        <w:t>IERP</w:t>
      </w:r>
      <w:r w:rsidR="00D743AE">
        <w:tab/>
        <w:t xml:space="preserve"> </w:t>
      </w:r>
      <w:r>
        <w:t xml:space="preserve">– </w:t>
      </w:r>
      <w:r w:rsidR="005A3482">
        <w:t>2</w:t>
      </w:r>
      <w:r>
        <w:t xml:space="preserve"> times per year, </w:t>
      </w:r>
      <w:r w:rsidR="005A3482">
        <w:t>from 2</w:t>
      </w:r>
      <w:r>
        <w:t xml:space="preserve"> days</w:t>
      </w:r>
      <w:r w:rsidR="005A3482">
        <w:t xml:space="preserve"> to 1 week</w:t>
      </w:r>
    </w:p>
    <w:p w14:paraId="759FBE42" w14:textId="489941AB" w:rsidR="00D7180E" w:rsidRPr="0076239F" w:rsidRDefault="00D7180E" w:rsidP="00976F5F">
      <w:pPr>
        <w:pStyle w:val="ListParagraph"/>
        <w:numPr>
          <w:ilvl w:val="3"/>
          <w:numId w:val="31"/>
        </w:numPr>
      </w:pPr>
      <w:r w:rsidRPr="0076239F">
        <w:t>S</w:t>
      </w:r>
      <w:r w:rsidR="008A63E8">
        <w:t>A</w:t>
      </w:r>
      <w:r w:rsidRPr="0076239F">
        <w:t>IERP</w:t>
      </w:r>
      <w:r w:rsidR="00D743AE">
        <w:tab/>
      </w:r>
      <w:r w:rsidR="00CC270C" w:rsidRPr="0076239F">
        <w:t xml:space="preserve"> –</w:t>
      </w:r>
      <w:r w:rsidRPr="0076239F">
        <w:t xml:space="preserve"> </w:t>
      </w:r>
      <w:r w:rsidR="002756AB">
        <w:t>2</w:t>
      </w:r>
      <w:r w:rsidR="002756AB" w:rsidRPr="0076239F">
        <w:t xml:space="preserve"> </w:t>
      </w:r>
      <w:r w:rsidRPr="0076239F">
        <w:t>times per year</w:t>
      </w:r>
      <w:r w:rsidR="00CC270C" w:rsidRPr="0076239F">
        <w:t>,</w:t>
      </w:r>
      <w:r w:rsidRPr="0076239F">
        <w:t xml:space="preserve"> </w:t>
      </w:r>
      <w:r w:rsidR="002756AB">
        <w:t>2</w:t>
      </w:r>
      <w:r w:rsidRPr="0076239F">
        <w:t xml:space="preserve"> days</w:t>
      </w:r>
    </w:p>
    <w:p w14:paraId="0C52EAA2" w14:textId="33CC9555" w:rsidR="00D7180E" w:rsidRPr="0076239F" w:rsidRDefault="00D7180E" w:rsidP="00976F5F">
      <w:pPr>
        <w:pStyle w:val="ListParagraph"/>
        <w:numPr>
          <w:ilvl w:val="3"/>
          <w:numId w:val="31"/>
        </w:numPr>
      </w:pPr>
      <w:r w:rsidRPr="0076239F">
        <w:t>S</w:t>
      </w:r>
      <w:r w:rsidR="008A63E8">
        <w:t>M</w:t>
      </w:r>
      <w:r w:rsidRPr="0076239F">
        <w:t>IERP</w:t>
      </w:r>
      <w:r w:rsidR="00D743AE">
        <w:tab/>
      </w:r>
      <w:r w:rsidR="008A63E8" w:rsidRPr="0076239F">
        <w:t xml:space="preserve"> </w:t>
      </w:r>
      <w:r w:rsidR="00CC270C" w:rsidRPr="0076239F">
        <w:t>–</w:t>
      </w:r>
      <w:r w:rsidRPr="0076239F">
        <w:t xml:space="preserve"> 2 </w:t>
      </w:r>
      <w:r w:rsidR="00CC270C" w:rsidRPr="0076239F">
        <w:t>times</w:t>
      </w:r>
      <w:r w:rsidRPr="0076239F">
        <w:t xml:space="preserve"> per year</w:t>
      </w:r>
      <w:r w:rsidR="00CC270C" w:rsidRPr="0076239F">
        <w:t>,</w:t>
      </w:r>
      <w:r w:rsidRPr="0076239F">
        <w:t xml:space="preserve"> 1 week</w:t>
      </w:r>
    </w:p>
    <w:p w14:paraId="63FFF7AE" w14:textId="73C6D87E" w:rsidR="00D7180E" w:rsidRDefault="00D7180E">
      <w:pPr>
        <w:pStyle w:val="ListParagraph"/>
        <w:numPr>
          <w:ilvl w:val="3"/>
          <w:numId w:val="31"/>
        </w:numPr>
      </w:pPr>
      <w:r w:rsidRPr="0076239F">
        <w:t>S</w:t>
      </w:r>
      <w:r w:rsidR="008A63E8">
        <w:t>L</w:t>
      </w:r>
      <w:r w:rsidRPr="0076239F">
        <w:t>IERP</w:t>
      </w:r>
      <w:r w:rsidR="00D743AE">
        <w:tab/>
      </w:r>
      <w:r w:rsidRPr="0076239F">
        <w:t xml:space="preserve"> </w:t>
      </w:r>
      <w:r w:rsidR="00CC270C" w:rsidRPr="0076239F">
        <w:t>–</w:t>
      </w:r>
      <w:r w:rsidRPr="0076239F">
        <w:t xml:space="preserve"> 2 times per year</w:t>
      </w:r>
    </w:p>
    <w:p w14:paraId="6DCDBC34" w14:textId="43E25119" w:rsidR="00D7180E" w:rsidRPr="0076239F" w:rsidRDefault="008C568F" w:rsidP="00D7180E">
      <w:pPr>
        <w:pStyle w:val="ListParagraph"/>
        <w:numPr>
          <w:ilvl w:val="2"/>
          <w:numId w:val="2"/>
        </w:numPr>
      </w:pPr>
      <w:r>
        <w:t>Special</w:t>
      </w:r>
      <w:ins w:id="232" w:author="Zschoch, Ingo" w:date="2022-09-22T07:57:00Z">
        <w:r w:rsidR="00A54C20">
          <w:t>/Functional</w:t>
        </w:r>
      </w:ins>
      <w:r>
        <w:t xml:space="preserve"> IER Panels - 10-15 / year 3-5 days</w:t>
      </w:r>
    </w:p>
    <w:p w14:paraId="08BA099C" w14:textId="1387B03B" w:rsidR="00D7180E" w:rsidRDefault="00D7180E" w:rsidP="00D7180E">
      <w:pPr>
        <w:pStyle w:val="ListParagraph"/>
        <w:numPr>
          <w:ilvl w:val="2"/>
          <w:numId w:val="2"/>
        </w:numPr>
      </w:pPr>
      <w:r w:rsidRPr="0076239F">
        <w:t xml:space="preserve">DM CaT </w:t>
      </w:r>
      <w:r w:rsidR="00CC270C" w:rsidRPr="0076239F">
        <w:t>–</w:t>
      </w:r>
      <w:r w:rsidRPr="0076239F">
        <w:t xml:space="preserve"> 3 times </w:t>
      </w:r>
      <w:r w:rsidR="00CC270C" w:rsidRPr="0076239F">
        <w:t>per</w:t>
      </w:r>
      <w:r w:rsidRPr="0076239F">
        <w:t xml:space="preserve"> year</w:t>
      </w:r>
      <w:r w:rsidR="00CC270C" w:rsidRPr="0076239F">
        <w:t>, 4-5 days</w:t>
      </w:r>
    </w:p>
    <w:p w14:paraId="192AB3E2" w14:textId="77777777" w:rsidR="00293A30" w:rsidRDefault="000B60CD" w:rsidP="00293A30">
      <w:pPr>
        <w:pStyle w:val="ListParagraph"/>
        <w:numPr>
          <w:ilvl w:val="2"/>
          <w:numId w:val="2"/>
        </w:numPr>
      </w:pPr>
      <w:r>
        <w:t xml:space="preserve">MTF CaT – 3 times per year, </w:t>
      </w:r>
      <w:r w:rsidR="003E6044" w:rsidRPr="0076239F">
        <w:t>4-5 days</w:t>
      </w:r>
    </w:p>
    <w:p w14:paraId="667A8391" w14:textId="4085B243" w:rsidR="003100D1" w:rsidRDefault="008A63E8" w:rsidP="00293A30">
      <w:pPr>
        <w:pStyle w:val="ListParagraph"/>
        <w:numPr>
          <w:ilvl w:val="2"/>
          <w:numId w:val="2"/>
        </w:numPr>
      </w:pPr>
      <w:r>
        <w:t>TDL CaT XML Syndicate – 3 times per year, 1-2 days</w:t>
      </w:r>
    </w:p>
    <w:p w14:paraId="3CE3B503" w14:textId="0C29F2D5" w:rsidR="009E0BDA" w:rsidRPr="00976F5F" w:rsidRDefault="00FB683E" w:rsidP="00976F5F">
      <w:pPr>
        <w:pStyle w:val="NumberedParagraph"/>
        <w:numPr>
          <w:ilvl w:val="1"/>
          <w:numId w:val="27"/>
        </w:numPr>
      </w:pPr>
      <w:r>
        <w:t xml:space="preserve">It is proposed that the </w:t>
      </w:r>
      <w:r w:rsidR="009E0BDA">
        <w:t xml:space="preserve">new </w:t>
      </w:r>
      <w:del w:id="233" w:author="SACT SEE CAPDEV REQS FWD SPECHT, Christian OF-4" w:date="2022-09-19T15:40:00Z">
        <w:r w:rsidR="009E0BDA" w:rsidDel="00FB58C2">
          <w:delText xml:space="preserve">NATO </w:delText>
        </w:r>
      </w:del>
      <w:ins w:id="234" w:author="SACT SEE CAPDEV REQS FWD SPECHT, Christian OF-4" w:date="2022-09-19T15:40:00Z">
        <w:r w:rsidR="00FB58C2">
          <w:t>CXC</w:t>
        </w:r>
      </w:ins>
      <w:r w:rsidR="009E0BDA">
        <w:t xml:space="preserve">SRM Panel or Syndicate will be formed/manned </w:t>
      </w:r>
      <w:r w:rsidR="00FB414E" w:rsidRPr="00FB414E">
        <w:t xml:space="preserve">with nations and </w:t>
      </w:r>
      <w:commentRangeStart w:id="235"/>
      <w:commentRangeStart w:id="236"/>
      <w:ins w:id="237" w:author="Hass, Erk" w:date="2022-09-20T08:22:00Z">
        <w:r w:rsidR="00741873">
          <w:t>Bi-</w:t>
        </w:r>
      </w:ins>
      <w:r w:rsidR="00FB414E" w:rsidRPr="00FB414E">
        <w:t xml:space="preserve">SC </w:t>
      </w:r>
      <w:commentRangeEnd w:id="235"/>
      <w:r w:rsidR="00741873">
        <w:rPr>
          <w:rStyle w:val="CommentReference"/>
        </w:rPr>
        <w:commentReference w:id="235"/>
      </w:r>
      <w:commentRangeEnd w:id="236"/>
      <w:r w:rsidR="00A54C20">
        <w:rPr>
          <w:rStyle w:val="CommentReference"/>
        </w:rPr>
        <w:commentReference w:id="236"/>
      </w:r>
      <w:r w:rsidR="00FB414E" w:rsidRPr="00FB414E">
        <w:t>providing representatives, ideally from the working groups and syndicates listed above</w:t>
      </w:r>
      <w:r w:rsidR="009E0BDA">
        <w:t xml:space="preserve">. They </w:t>
      </w:r>
      <w:r w:rsidR="00314527">
        <w:t xml:space="preserve">are </w:t>
      </w:r>
      <w:r w:rsidR="009A29EF" w:rsidRPr="000C48CB">
        <w:rPr>
          <w:color w:val="000000" w:themeColor="text1"/>
        </w:rPr>
        <w:t xml:space="preserve">to develop </w:t>
      </w:r>
      <w:r w:rsidR="009E0BDA">
        <w:rPr>
          <w:color w:val="000000" w:themeColor="text1"/>
        </w:rPr>
        <w:t xml:space="preserve">and maintain </w:t>
      </w:r>
      <w:r w:rsidR="000B3921">
        <w:rPr>
          <w:color w:val="000000" w:themeColor="text1"/>
        </w:rPr>
        <w:t>the</w:t>
      </w:r>
      <w:r w:rsidR="000B3921" w:rsidRPr="000C48CB">
        <w:rPr>
          <w:color w:val="000000" w:themeColor="text1"/>
        </w:rPr>
        <w:t xml:space="preserve"> </w:t>
      </w:r>
      <w:r w:rsidR="009E0BDA" w:rsidRPr="000C48CB">
        <w:rPr>
          <w:color w:val="000000" w:themeColor="text1"/>
        </w:rPr>
        <w:t>harmoni</w:t>
      </w:r>
      <w:r w:rsidR="009E0BDA">
        <w:rPr>
          <w:color w:val="000000" w:themeColor="text1"/>
        </w:rPr>
        <w:t>z</w:t>
      </w:r>
      <w:r w:rsidR="009E0BDA" w:rsidRPr="000C48CB">
        <w:rPr>
          <w:color w:val="000000" w:themeColor="text1"/>
        </w:rPr>
        <w:t xml:space="preserve">ed </w:t>
      </w:r>
      <w:del w:id="238" w:author="SACT SEE CAPDEV REQS FWD SPECHT, Christian OF-4" w:date="2022-09-19T15:41:00Z">
        <w:r w:rsidR="009A29EF" w:rsidRPr="000C48CB" w:rsidDel="002613DB">
          <w:rPr>
            <w:color w:val="000000" w:themeColor="text1"/>
          </w:rPr>
          <w:delText xml:space="preserve">NATO </w:delText>
        </w:r>
      </w:del>
      <w:commentRangeStart w:id="239"/>
      <w:ins w:id="240" w:author="SACT SEE CAPDEV REQS FWD SPECHT, Christian OF-4" w:date="2022-09-19T15:41:00Z">
        <w:r w:rsidR="002613DB">
          <w:rPr>
            <w:color w:val="000000" w:themeColor="text1"/>
          </w:rPr>
          <w:t>CXC</w:t>
        </w:r>
      </w:ins>
      <w:r w:rsidR="009A29EF" w:rsidRPr="000C48CB">
        <w:rPr>
          <w:color w:val="000000" w:themeColor="text1"/>
        </w:rPr>
        <w:t>SRM</w:t>
      </w:r>
      <w:r w:rsidR="009E0BDA">
        <w:rPr>
          <w:color w:val="000000" w:themeColor="text1"/>
        </w:rPr>
        <w:t xml:space="preserve"> in synergy with other relevant NATO or non-NATO bodies:</w:t>
      </w:r>
      <w:commentRangeEnd w:id="239"/>
      <w:r w:rsidR="00A54C20">
        <w:rPr>
          <w:rStyle w:val="CommentReference"/>
        </w:rPr>
        <w:commentReference w:id="239"/>
      </w:r>
    </w:p>
    <w:p w14:paraId="018DB9D3" w14:textId="581EE4CE" w:rsidR="005E03AF" w:rsidRDefault="009E0BDA" w:rsidP="00976F5F">
      <w:pPr>
        <w:pStyle w:val="ListParagraph"/>
        <w:numPr>
          <w:ilvl w:val="2"/>
          <w:numId w:val="2"/>
        </w:numPr>
      </w:pPr>
      <w:r w:rsidRPr="00150967">
        <w:t xml:space="preserve">MIP </w:t>
      </w:r>
      <w:r>
        <w:t>W</w:t>
      </w:r>
      <w:r w:rsidRPr="00150967">
        <w:t xml:space="preserve">orking </w:t>
      </w:r>
      <w:r>
        <w:t>G</w:t>
      </w:r>
      <w:r w:rsidRPr="00150967">
        <w:t>roup</w:t>
      </w:r>
      <w:r w:rsidR="005E03AF">
        <w:t xml:space="preserve"> (WG)</w:t>
      </w:r>
      <w:r w:rsidRPr="00150967">
        <w:t xml:space="preserve"> – 4 times per year, 2 weeks</w:t>
      </w:r>
    </w:p>
    <w:p w14:paraId="30056C5C" w14:textId="06D8659F" w:rsidR="00CF3970" w:rsidRDefault="005E03AF" w:rsidP="005E03AF">
      <w:pPr>
        <w:pStyle w:val="ListParagraph"/>
        <w:numPr>
          <w:ilvl w:val="2"/>
          <w:numId w:val="2"/>
        </w:numPr>
      </w:pPr>
      <w:r>
        <w:lastRenderedPageBreak/>
        <w:t xml:space="preserve">Between MIP WGs </w:t>
      </w:r>
      <w:r w:rsidRPr="00150967">
        <w:t>–</w:t>
      </w:r>
      <w:r>
        <w:t xml:space="preserve"> 3 times per year, 1 week (as deemed necessary, maybe virtually)</w:t>
      </w:r>
      <w:r w:rsidRPr="00150967">
        <w:t xml:space="preserve"> –</w:t>
      </w:r>
      <w:r>
        <w:t xml:space="preserve"> </w:t>
      </w:r>
      <w:r w:rsidRPr="005E03AF">
        <w:t>to address specific NATO requirements</w:t>
      </w:r>
      <w:r>
        <w:t xml:space="preserve"> (MIP not obliged to attend)</w:t>
      </w:r>
    </w:p>
    <w:p w14:paraId="1C63EC73" w14:textId="55C23D6A" w:rsidR="002128FB" w:rsidRPr="002128FB" w:rsidRDefault="008C17AB" w:rsidP="0027354A">
      <w:pPr>
        <w:pStyle w:val="NumberedParagraph"/>
      </w:pPr>
      <w:r w:rsidRPr="002128FB">
        <w:rPr>
          <w:u w:val="single"/>
        </w:rPr>
        <w:t>Facility</w:t>
      </w:r>
      <w:r w:rsidR="00930FBE" w:rsidRPr="002128FB">
        <w:t xml:space="preserve">. </w:t>
      </w:r>
      <w:r w:rsidR="002128FB" w:rsidRPr="002128FB">
        <w:t>There are no specific facilities requirements at this time.</w:t>
      </w:r>
    </w:p>
    <w:p w14:paraId="17A319DC" w14:textId="0FAACAA4" w:rsidR="0093623B" w:rsidRPr="0027354A" w:rsidRDefault="0093623B" w:rsidP="0027354A">
      <w:pPr>
        <w:pStyle w:val="NumberedParagraph"/>
      </w:pPr>
      <w:r w:rsidRPr="0027354A">
        <w:rPr>
          <w:u w:val="single"/>
        </w:rPr>
        <w:t>Interoperability</w:t>
      </w:r>
      <w:r w:rsidRPr="002128FB">
        <w:t xml:space="preserve">. </w:t>
      </w:r>
      <w:r w:rsidR="008C17AB" w:rsidRPr="002128FB">
        <w:t>There are no specific interoperability requirements at this time</w:t>
      </w:r>
      <w:r w:rsidR="000B0EE8" w:rsidRPr="002128FB">
        <w:t>.</w:t>
      </w:r>
      <w:r w:rsidR="000B0EE8" w:rsidRPr="0027354A" w:rsidDel="008C17AB">
        <w:t xml:space="preserve"> </w:t>
      </w:r>
    </w:p>
    <w:p w14:paraId="3C65D245" w14:textId="43EA8953" w:rsidR="00D7180E" w:rsidRPr="0076239F" w:rsidRDefault="00D7180E" w:rsidP="00D7180E">
      <w:pPr>
        <w:pStyle w:val="Heading1"/>
        <w:rPr>
          <w:lang w:val="en-GB"/>
        </w:rPr>
      </w:pPr>
      <w:r w:rsidRPr="0076239F">
        <w:rPr>
          <w:lang w:val="en-GB"/>
        </w:rPr>
        <w:t>Way Ahead</w:t>
      </w:r>
    </w:p>
    <w:p w14:paraId="0B5C9060" w14:textId="3C89260B" w:rsidR="00B10400" w:rsidRDefault="001673E1" w:rsidP="004D0BA1">
      <w:pPr>
        <w:pStyle w:val="NumberedParagraph"/>
      </w:pPr>
      <w:r w:rsidRPr="0076239F">
        <w:t xml:space="preserve">In order to implement this vision, </w:t>
      </w:r>
      <w:r w:rsidR="00A460CE" w:rsidRPr="0076239F">
        <w:t xml:space="preserve">all </w:t>
      </w:r>
      <w:r w:rsidR="00B10400">
        <w:t xml:space="preserve">“DOTMPLFI” </w:t>
      </w:r>
      <w:r w:rsidR="00A460CE" w:rsidRPr="0076239F">
        <w:t xml:space="preserve">aspects need to be </w:t>
      </w:r>
      <w:r w:rsidR="00B10400">
        <w:t>laid out</w:t>
      </w:r>
      <w:r w:rsidR="00B10400" w:rsidRPr="0076239F">
        <w:t xml:space="preserve"> </w:t>
      </w:r>
      <w:r w:rsidR="00A460CE" w:rsidRPr="0076239F">
        <w:t>in detail.</w:t>
      </w:r>
      <w:r w:rsidR="00C67748">
        <w:t xml:space="preserve"> </w:t>
      </w:r>
      <w:r w:rsidR="00B10400">
        <w:t>The following are recommended as first steps:</w:t>
      </w:r>
    </w:p>
    <w:p w14:paraId="1DF7F600" w14:textId="2B0FEB26" w:rsidR="00B10400" w:rsidRPr="00B10400" w:rsidRDefault="0082282F" w:rsidP="00B10400">
      <w:pPr>
        <w:pStyle w:val="ListParagraph"/>
        <w:numPr>
          <w:ilvl w:val="1"/>
          <w:numId w:val="27"/>
        </w:numPr>
      </w:pPr>
      <w:r>
        <w:t xml:space="preserve">The </w:t>
      </w:r>
      <w:r w:rsidR="00B10400">
        <w:t xml:space="preserve">MC to foster the finalization of </w:t>
      </w:r>
      <w:r w:rsidR="00B10400" w:rsidRPr="00B10400">
        <w:t xml:space="preserve">the </w:t>
      </w:r>
      <w:ins w:id="241" w:author="Hass, Erk" w:date="2022-09-20T08:25:00Z">
        <w:r w:rsidR="00D31483">
          <w:t xml:space="preserve">Standardization Task </w:t>
        </w:r>
      </w:ins>
      <w:ins w:id="242" w:author="Hass, Erk" w:date="2022-09-20T08:26:00Z">
        <w:r w:rsidR="00D31483">
          <w:t>(</w:t>
        </w:r>
      </w:ins>
      <w:commentRangeStart w:id="243"/>
      <w:r w:rsidR="00B10400">
        <w:t>ST</w:t>
      </w:r>
      <w:commentRangeEnd w:id="243"/>
      <w:r w:rsidR="00D31483">
        <w:rPr>
          <w:rStyle w:val="CommentReference"/>
        </w:rPr>
        <w:commentReference w:id="243"/>
      </w:r>
      <w:ins w:id="244" w:author="Hass, Erk" w:date="2022-09-20T08:26:00Z">
        <w:r w:rsidR="00D31483">
          <w:t>)</w:t>
        </w:r>
      </w:ins>
      <w:r w:rsidR="00B10400" w:rsidRPr="00B10400">
        <w:t xml:space="preserve"> to </w:t>
      </w:r>
      <w:ins w:id="245" w:author="SACT SEE CAPDEV REQS FWD SPECHT, Christian OF-4" w:date="2022-09-19T15:42:00Z">
        <w:r w:rsidR="002613DB">
          <w:t>standardize the MIM</w:t>
        </w:r>
      </w:ins>
      <w:ins w:id="246" w:author="SACT SEE CAPDEV REQS FWD SPECHT, Christian OF-4" w:date="2022-09-19T15:43:00Z">
        <w:r w:rsidR="002613DB">
          <w:t xml:space="preserve"> (as STANAG 5643, reference </w:t>
        </w:r>
        <w:r w:rsidR="002613DB">
          <w:fldChar w:fldCharType="begin"/>
        </w:r>
        <w:r w:rsidR="002613DB">
          <w:instrText xml:space="preserve"> REF _Ref94620020 \r \h </w:instrText>
        </w:r>
      </w:ins>
      <w:ins w:id="247" w:author="SACT SEE CAPDEV REQS FWD SPECHT, Christian OF-4" w:date="2022-09-19T15:43:00Z">
        <w:r w:rsidR="002613DB">
          <w:fldChar w:fldCharType="separate"/>
        </w:r>
        <w:r w:rsidR="002613DB">
          <w:t>E</w:t>
        </w:r>
        <w:r w:rsidR="002613DB">
          <w:fldChar w:fldCharType="end"/>
        </w:r>
        <w:r w:rsidR="002613DB">
          <w:t>)</w:t>
        </w:r>
      </w:ins>
      <w:ins w:id="248" w:author="SACT SEE CAPDEV REQS FWD SPECHT, Christian OF-4" w:date="2022-09-19T15:42:00Z">
        <w:r w:rsidR="002613DB">
          <w:t xml:space="preserve"> and to </w:t>
        </w:r>
      </w:ins>
      <w:r w:rsidR="00B10400" w:rsidRPr="00B10400">
        <w:t xml:space="preserve">adopt </w:t>
      </w:r>
      <w:ins w:id="249" w:author="SACT SEE CAPDEV REQS FWD SPECHT, Christian OF-4" w:date="2022-09-19T15:42:00Z">
        <w:r w:rsidR="002613DB">
          <w:t>common joint</w:t>
        </w:r>
      </w:ins>
      <w:del w:id="250" w:author="SACT SEE CAPDEV REQS FWD SPECHT, Christian OF-4" w:date="2022-09-19T15:42:00Z">
        <w:r w:rsidR="00B10400" w:rsidRPr="00B10400" w:rsidDel="002613DB">
          <w:delText>the</w:delText>
        </w:r>
      </w:del>
      <w:r w:rsidR="00B10400" w:rsidRPr="00B10400">
        <w:t xml:space="preserve"> MIM</w:t>
      </w:r>
      <w:ins w:id="251" w:author="SACT SEE CAPDEV REQS FWD SPECHT, Christian OF-4" w:date="2022-09-19T15:42:00Z">
        <w:r w:rsidR="002613DB">
          <w:t xml:space="preserve"> concepts</w:t>
        </w:r>
      </w:ins>
      <w:r w:rsidR="00B10400" w:rsidRPr="00B10400">
        <w:t xml:space="preserve"> as </w:t>
      </w:r>
      <w:del w:id="252" w:author="SACT SEE CAPDEV REQS FWD SPECHT, Christian OF-4" w:date="2022-09-19T15:42:00Z">
        <w:r w:rsidR="00B10400" w:rsidRPr="00B10400" w:rsidDel="002613DB">
          <w:delText xml:space="preserve">the </w:delText>
        </w:r>
      </w:del>
      <w:r w:rsidR="00B10400" w:rsidRPr="00B10400">
        <w:t>initial part</w:t>
      </w:r>
      <w:ins w:id="253" w:author="SACT SEE CAPDEV REQS FWD SPECHT, Christian OF-4" w:date="2022-09-19T15:42:00Z">
        <w:r w:rsidR="002613DB">
          <w:t>s</w:t>
        </w:r>
      </w:ins>
      <w:r w:rsidR="00B10400" w:rsidRPr="00B10400">
        <w:t xml:space="preserve"> of the </w:t>
      </w:r>
      <w:del w:id="254" w:author="SACT SEE CAPDEV REQS FWD SPECHT, Christian OF-4" w:date="2022-09-19T15:43:00Z">
        <w:r w:rsidR="00B10400" w:rsidRPr="00B10400" w:rsidDel="002613DB">
          <w:delText xml:space="preserve">NATO </w:delText>
        </w:r>
      </w:del>
      <w:ins w:id="255" w:author="SACT SEE CAPDEV REQS FWD SPECHT, Christian OF-4" w:date="2022-09-19T15:43:00Z">
        <w:r w:rsidR="002613DB">
          <w:t>CXC</w:t>
        </w:r>
      </w:ins>
      <w:r w:rsidR="00B10400" w:rsidRPr="00B10400">
        <w:t>SRM</w:t>
      </w:r>
      <w:del w:id="256" w:author="SACT SEE CAPDEV REQS FWD SPECHT, Christian OF-4" w:date="2022-09-19T15:43:00Z">
        <w:r w:rsidR="00B10400" w:rsidDel="002613DB">
          <w:delText xml:space="preserve"> in conjunction with</w:delText>
        </w:r>
        <w:r w:rsidR="00B10400" w:rsidRPr="00B10400" w:rsidDel="002613DB">
          <w:delText xml:space="preserve"> STANAG 5643 (Ref. </w:delText>
        </w:r>
        <w:r w:rsidR="00B10400" w:rsidDel="002613DB">
          <w:fldChar w:fldCharType="begin"/>
        </w:r>
        <w:r w:rsidR="00B10400" w:rsidDel="002613DB">
          <w:delInstrText xml:space="preserve"> REF _Ref94620020 \r \h </w:delInstrText>
        </w:r>
        <w:r w:rsidR="00B10400" w:rsidDel="002613DB">
          <w:fldChar w:fldCharType="separate"/>
        </w:r>
        <w:r w:rsidR="00B10400" w:rsidDel="002613DB">
          <w:delText>E</w:delText>
        </w:r>
        <w:r w:rsidR="00B10400" w:rsidDel="002613DB">
          <w:fldChar w:fldCharType="end"/>
        </w:r>
        <w:r w:rsidR="00B10400" w:rsidRPr="00B10400" w:rsidDel="002613DB">
          <w:delText>)</w:delText>
        </w:r>
      </w:del>
      <w:r w:rsidR="00B10400" w:rsidRPr="00B10400">
        <w:t>.</w:t>
      </w:r>
    </w:p>
    <w:p w14:paraId="0DB57376" w14:textId="7931EF29" w:rsidR="00B10400" w:rsidRDefault="0082282F" w:rsidP="0027354A">
      <w:pPr>
        <w:pStyle w:val="NumberedParagraph"/>
        <w:numPr>
          <w:ilvl w:val="1"/>
          <w:numId w:val="27"/>
        </w:numPr>
      </w:pPr>
      <w:r>
        <w:t xml:space="preserve">The </w:t>
      </w:r>
      <w:r w:rsidR="00B10400">
        <w:t xml:space="preserve">MC to assign a custodian for the </w:t>
      </w:r>
      <w:del w:id="257" w:author="SACT SEE CAPDEV REQS FWD SPECHT, Christian OF-4" w:date="2022-09-19T15:43:00Z">
        <w:r w:rsidR="00B10400" w:rsidDel="002613DB">
          <w:delText xml:space="preserve">NATO </w:delText>
        </w:r>
      </w:del>
      <w:ins w:id="258" w:author="SACT SEE CAPDEV REQS FWD SPECHT, Christian OF-4" w:date="2022-09-19T15:43:00Z">
        <w:r w:rsidR="002613DB">
          <w:t>CXC</w:t>
        </w:r>
      </w:ins>
      <w:r w:rsidR="00B10400">
        <w:t>SRM.</w:t>
      </w:r>
    </w:p>
    <w:p w14:paraId="5204B660" w14:textId="15F63826" w:rsidR="00A17292" w:rsidRPr="00E36E9B" w:rsidRDefault="00A17292" w:rsidP="0027354A">
      <w:pPr>
        <w:pStyle w:val="NumberedParagraph"/>
        <w:numPr>
          <w:ilvl w:val="1"/>
          <w:numId w:val="27"/>
        </w:numPr>
      </w:pPr>
      <w:r w:rsidRPr="0027354A">
        <w:rPr>
          <w:iCs/>
        </w:rPr>
        <w:t>The DM CaT and the MTF CaT</w:t>
      </w:r>
      <w:r>
        <w:rPr>
          <w:iCs/>
        </w:rPr>
        <w:t xml:space="preserve"> (a</w:t>
      </w:r>
      <w:r w:rsidR="00E648A7" w:rsidRPr="00B155FE">
        <w:rPr>
          <w:iCs/>
        </w:rPr>
        <w:t>s author</w:t>
      </w:r>
      <w:r>
        <w:rPr>
          <w:iCs/>
        </w:rPr>
        <w:t>s</w:t>
      </w:r>
      <w:r w:rsidR="00E648A7" w:rsidRPr="00B155FE">
        <w:rPr>
          <w:iCs/>
        </w:rPr>
        <w:t xml:space="preserve"> of this </w:t>
      </w:r>
      <w:r>
        <w:rPr>
          <w:iCs/>
        </w:rPr>
        <w:t>v</w:t>
      </w:r>
      <w:r w:rsidR="00E648A7" w:rsidRPr="00B155FE">
        <w:rPr>
          <w:iCs/>
        </w:rPr>
        <w:t>ison</w:t>
      </w:r>
      <w:r>
        <w:rPr>
          <w:iCs/>
        </w:rPr>
        <w:t>)</w:t>
      </w:r>
    </w:p>
    <w:p w14:paraId="3F866FFE" w14:textId="6AD4B538" w:rsidR="00A17292" w:rsidRPr="00E36E9B" w:rsidRDefault="00A17292" w:rsidP="0027354A">
      <w:pPr>
        <w:pStyle w:val="NumberedParagraph"/>
        <w:numPr>
          <w:ilvl w:val="2"/>
          <w:numId w:val="27"/>
        </w:numPr>
      </w:pPr>
      <w:r>
        <w:rPr>
          <w:iCs/>
        </w:rPr>
        <w:t xml:space="preserve">to </w:t>
      </w:r>
      <w:r w:rsidR="00E648A7" w:rsidRPr="00B155FE">
        <w:rPr>
          <w:iCs/>
        </w:rPr>
        <w:t xml:space="preserve">establish an interim </w:t>
      </w:r>
      <w:del w:id="259" w:author="SACT SEE CAPDEV REQS FWD SPECHT, Christian OF-4" w:date="2022-09-19T15:44:00Z">
        <w:r w:rsidR="00E648A7" w:rsidRPr="00B155FE" w:rsidDel="002613DB">
          <w:rPr>
            <w:iCs/>
          </w:rPr>
          <w:delText xml:space="preserve">NATO </w:delText>
        </w:r>
      </w:del>
      <w:ins w:id="260" w:author="SACT SEE CAPDEV REQS FWD SPECHT, Christian OF-4" w:date="2022-09-19T15:44:00Z">
        <w:r w:rsidR="002613DB">
          <w:rPr>
            <w:iCs/>
          </w:rPr>
          <w:t>CXC</w:t>
        </w:r>
      </w:ins>
      <w:r w:rsidR="00E648A7" w:rsidRPr="00B155FE">
        <w:rPr>
          <w:iCs/>
        </w:rPr>
        <w:t>SRM Syndicate under the DM CaT</w:t>
      </w:r>
      <w:r>
        <w:rPr>
          <w:iCs/>
        </w:rPr>
        <w:t>,</w:t>
      </w:r>
    </w:p>
    <w:p w14:paraId="300BAE23" w14:textId="245C6425" w:rsidR="00A17292" w:rsidRPr="00E36E9B" w:rsidRDefault="00A17292" w:rsidP="0027354A">
      <w:pPr>
        <w:pStyle w:val="NumberedParagraph"/>
        <w:numPr>
          <w:ilvl w:val="2"/>
          <w:numId w:val="27"/>
        </w:numPr>
      </w:pPr>
      <w:r>
        <w:rPr>
          <w:iCs/>
        </w:rPr>
        <w:t xml:space="preserve">to </w:t>
      </w:r>
      <w:r w:rsidR="00E648A7" w:rsidRPr="00B155FE">
        <w:rPr>
          <w:iCs/>
        </w:rPr>
        <w:t xml:space="preserve">lay out detailed concepts (concept of operation) to manage, administer and harmonize the </w:t>
      </w:r>
      <w:del w:id="261" w:author="SACT SEE CAPDEV REQS FWD SPECHT, Christian OF-4" w:date="2022-09-19T15:44:00Z">
        <w:r w:rsidR="00E648A7" w:rsidRPr="00B155FE" w:rsidDel="002613DB">
          <w:rPr>
            <w:iCs/>
          </w:rPr>
          <w:delText xml:space="preserve">NATO </w:delText>
        </w:r>
      </w:del>
      <w:ins w:id="262" w:author="SACT SEE CAPDEV REQS FWD SPECHT, Christian OF-4" w:date="2022-09-19T15:44:00Z">
        <w:r w:rsidR="002613DB">
          <w:rPr>
            <w:iCs/>
          </w:rPr>
          <w:t>CXC</w:t>
        </w:r>
      </w:ins>
      <w:r w:rsidR="00E648A7" w:rsidRPr="00B155FE">
        <w:rPr>
          <w:iCs/>
        </w:rPr>
        <w:t>SRM</w:t>
      </w:r>
      <w:r w:rsidRPr="00A17292">
        <w:rPr>
          <w:iCs/>
        </w:rPr>
        <w:t xml:space="preserve"> </w:t>
      </w:r>
      <w:r>
        <w:rPr>
          <w:iCs/>
        </w:rPr>
        <w:t>i</w:t>
      </w:r>
      <w:r w:rsidRPr="00780552">
        <w:rPr>
          <w:iCs/>
        </w:rPr>
        <w:t>n cooperation with the IERHWG</w:t>
      </w:r>
      <w:r w:rsidR="00E648A7" w:rsidRPr="00B155FE">
        <w:rPr>
          <w:iCs/>
        </w:rPr>
        <w:t>.</w:t>
      </w:r>
    </w:p>
    <w:p w14:paraId="5434EA9D" w14:textId="5E7DCE69" w:rsidR="0082282F" w:rsidRDefault="00A17292" w:rsidP="0027354A">
      <w:pPr>
        <w:pStyle w:val="NumberedParagraph"/>
        <w:numPr>
          <w:ilvl w:val="1"/>
          <w:numId w:val="27"/>
        </w:numPr>
        <w:rPr>
          <w:ins w:id="263" w:author="SACT SEE CAPDEV REQS FWD SPECHT, Christian OF-4" w:date="2022-09-19T15:45:00Z"/>
        </w:rPr>
      </w:pPr>
      <w:r>
        <w:rPr>
          <w:iCs/>
        </w:rPr>
        <w:t xml:space="preserve">The IERHWG to establish a </w:t>
      </w:r>
      <w:del w:id="264" w:author="SACT SEE CAPDEV REQS FWD SPECHT, Christian OF-4" w:date="2022-09-19T15:44:00Z">
        <w:r w:rsidDel="002613DB">
          <w:rPr>
            <w:iCs/>
          </w:rPr>
          <w:delText xml:space="preserve">NATO </w:delText>
        </w:r>
      </w:del>
      <w:ins w:id="265" w:author="SACT SEE CAPDEV REQS FWD SPECHT, Christian OF-4" w:date="2022-09-19T15:44:00Z">
        <w:r w:rsidR="002613DB">
          <w:rPr>
            <w:iCs/>
          </w:rPr>
          <w:t>CXC</w:t>
        </w:r>
      </w:ins>
      <w:r>
        <w:rPr>
          <w:iCs/>
        </w:rPr>
        <w:t xml:space="preserve">SRM Panel </w:t>
      </w:r>
      <w:commentRangeStart w:id="266"/>
      <w:del w:id="267" w:author="Zschoch, Ingo" w:date="2022-09-22T08:07:00Z">
        <w:r w:rsidR="00E648A7" w:rsidRPr="0027354A" w:rsidDel="003469BA">
          <w:rPr>
            <w:iCs/>
          </w:rPr>
          <w:delText>with the promulgation of</w:delText>
        </w:r>
      </w:del>
      <w:ins w:id="268" w:author="SACT SEE CAPDEV REQS FWD SPECHT, Christian OF-4" w:date="2022-09-19T15:44:00Z">
        <w:del w:id="269" w:author="Zschoch, Ingo" w:date="2022-09-22T08:07:00Z">
          <w:r w:rsidR="002613DB" w:rsidDel="003469BA">
            <w:rPr>
              <w:iCs/>
            </w:rPr>
            <w:delText xml:space="preserve"> MIM as</w:delText>
          </w:r>
        </w:del>
      </w:ins>
      <w:del w:id="270" w:author="Zschoch, Ingo" w:date="2022-09-22T08:07:00Z">
        <w:r w:rsidR="00E648A7" w:rsidRPr="0027354A" w:rsidDel="003469BA">
          <w:rPr>
            <w:iCs/>
          </w:rPr>
          <w:delText xml:space="preserve"> STANAG 5643, </w:delText>
        </w:r>
      </w:del>
      <w:commentRangeEnd w:id="266"/>
      <w:r w:rsidR="003469BA">
        <w:rPr>
          <w:rStyle w:val="CommentReference"/>
        </w:rPr>
        <w:commentReference w:id="266"/>
      </w:r>
      <w:r w:rsidRPr="00A17292">
        <w:rPr>
          <w:iCs/>
        </w:rPr>
        <w:t>replaci</w:t>
      </w:r>
      <w:r>
        <w:rPr>
          <w:iCs/>
        </w:rPr>
        <w:t>ng</w:t>
      </w:r>
      <w:r w:rsidR="00E648A7" w:rsidRPr="00B155FE">
        <w:rPr>
          <w:iCs/>
        </w:rPr>
        <w:t xml:space="preserve"> the DM </w:t>
      </w:r>
      <w:proofErr w:type="spellStart"/>
      <w:r w:rsidR="00E648A7" w:rsidRPr="00B155FE">
        <w:rPr>
          <w:iCs/>
        </w:rPr>
        <w:t>CaT</w:t>
      </w:r>
      <w:r>
        <w:rPr>
          <w:iCs/>
        </w:rPr>
        <w:t>’s</w:t>
      </w:r>
      <w:proofErr w:type="spellEnd"/>
      <w:r w:rsidR="00E648A7" w:rsidRPr="00B155FE">
        <w:rPr>
          <w:iCs/>
        </w:rPr>
        <w:t xml:space="preserve"> interim NATO SRM </w:t>
      </w:r>
      <w:r>
        <w:rPr>
          <w:iCs/>
        </w:rPr>
        <w:t>S</w:t>
      </w:r>
      <w:r w:rsidR="00E648A7" w:rsidRPr="00B155FE">
        <w:rPr>
          <w:iCs/>
        </w:rPr>
        <w:t>yndicate</w:t>
      </w:r>
      <w:r w:rsidR="0082282F" w:rsidRPr="00A17292">
        <w:t>.</w:t>
      </w:r>
    </w:p>
    <w:p w14:paraId="2F306939" w14:textId="22B0B187" w:rsidR="002613DB" w:rsidRPr="00A17292" w:rsidRDefault="002613DB" w:rsidP="0027354A">
      <w:pPr>
        <w:pStyle w:val="NumberedParagraph"/>
        <w:numPr>
          <w:ilvl w:val="1"/>
          <w:numId w:val="27"/>
        </w:numPr>
      </w:pPr>
      <w:ins w:id="271" w:author="SACT SEE CAPDEV REQS FWD SPECHT, Christian OF-4" w:date="2022-09-19T15:45:00Z">
        <w:r>
          <w:t xml:space="preserve">The C3B and the </w:t>
        </w:r>
        <w:commentRangeStart w:id="272"/>
        <w:del w:id="273" w:author="Zschoch, Ingo" w:date="2022-09-22T08:09:00Z">
          <w:r w:rsidDel="001F4132">
            <w:delText>IERHWG</w:delText>
          </w:r>
        </w:del>
      </w:ins>
      <w:ins w:id="274" w:author="Zschoch, Ingo" w:date="2022-09-22T08:09:00Z">
        <w:r w:rsidR="001F4132">
          <w:t>NSO</w:t>
        </w:r>
        <w:commentRangeEnd w:id="272"/>
        <w:r w:rsidR="001F4132">
          <w:rPr>
            <w:rStyle w:val="CommentReference"/>
          </w:rPr>
          <w:commentReference w:id="272"/>
        </w:r>
      </w:ins>
      <w:ins w:id="275" w:author="SACT SEE CAPDEV REQS FWD SPECHT, Christian OF-4" w:date="2022-09-19T15:45:00Z">
        <w:r>
          <w:t xml:space="preserve"> to establish an agreement for cooperation and collaboration between MIP and NATO.</w:t>
        </w:r>
      </w:ins>
    </w:p>
    <w:p w14:paraId="334683CC" w14:textId="5969D9B9" w:rsidR="00C67748" w:rsidRDefault="00C67748" w:rsidP="007270CF">
      <w:pPr>
        <w:pStyle w:val="NumberedParagraph"/>
      </w:pPr>
      <w:r>
        <w:t>Future harmonization work in NATO should be planned in 3 stages:</w:t>
      </w:r>
    </w:p>
    <w:p w14:paraId="2AF79B52" w14:textId="07D212D4" w:rsidR="002C328B" w:rsidRDefault="008F60B5" w:rsidP="00B155FE">
      <w:pPr>
        <w:pStyle w:val="NumberedParagraph"/>
        <w:numPr>
          <w:ilvl w:val="1"/>
          <w:numId w:val="27"/>
        </w:numPr>
      </w:pPr>
      <w:r w:rsidRPr="007270CF">
        <w:rPr>
          <w:u w:val="single"/>
        </w:rPr>
        <w:t>S</w:t>
      </w:r>
      <w:r w:rsidR="004F015D" w:rsidRPr="007270CF">
        <w:rPr>
          <w:u w:val="single"/>
        </w:rPr>
        <w:t>tage 1</w:t>
      </w:r>
      <w:r>
        <w:t xml:space="preserve">. </w:t>
      </w:r>
      <w:r w:rsidR="004F015D">
        <w:t xml:space="preserve">The harmonization between </w:t>
      </w:r>
      <w:r w:rsidR="004A178D">
        <w:t>ADatP-3 database</w:t>
      </w:r>
      <w:r w:rsidR="004F015D">
        <w:t xml:space="preserve"> and </w:t>
      </w:r>
      <w:del w:id="276" w:author="SACT SEE CAPDEV REQS FWD SPECHT, Christian OF-4" w:date="2022-09-19T16:01:00Z">
        <w:r w:rsidR="001979ED" w:rsidDel="00292350">
          <w:delText xml:space="preserve">NATO </w:delText>
        </w:r>
      </w:del>
      <w:ins w:id="277" w:author="SACT SEE CAPDEV REQS FWD SPECHT, Christian OF-4" w:date="2022-09-19T16:01:00Z">
        <w:r w:rsidR="00292350">
          <w:t>CXC</w:t>
        </w:r>
      </w:ins>
      <w:r w:rsidR="004F015D">
        <w:t xml:space="preserve">SRM is </w:t>
      </w:r>
      <w:r w:rsidR="001979ED">
        <w:t xml:space="preserve">initiated </w:t>
      </w:r>
      <w:r w:rsidR="004F015D">
        <w:t xml:space="preserve">and </w:t>
      </w:r>
      <w:ins w:id="278" w:author="SACT SEE CAPDEV REQS FWD SPECHT, Christian OF-4" w:date="2022-09-19T16:24:00Z">
        <w:r w:rsidR="005E71D7">
          <w:t xml:space="preserve">the </w:t>
        </w:r>
      </w:ins>
      <w:r w:rsidR="004F015D">
        <w:t xml:space="preserve">APP-15 </w:t>
      </w:r>
      <w:ins w:id="279" w:author="SACT SEE CAPDEV REQS FWD SPECHT, Christian OF-4" w:date="2022-09-19T16:24:00Z">
        <w:r w:rsidR="005E71D7">
          <w:t>p</w:t>
        </w:r>
      </w:ins>
      <w:del w:id="280" w:author="SACT SEE CAPDEV REQS FWD SPECHT, Christian OF-4" w:date="2022-09-19T16:24:00Z">
        <w:r w:rsidR="004F015D" w:rsidDel="005E71D7">
          <w:delText>P</w:delText>
        </w:r>
      </w:del>
      <w:r w:rsidR="004F015D">
        <w:t xml:space="preserve">rocess </w:t>
      </w:r>
      <w:del w:id="281" w:author="SACT SEE CAPDEV REQS FWD SPECHT, Christian OF-4" w:date="2022-09-19T16:01:00Z">
        <w:r w:rsidR="004F015D" w:rsidDel="00292350">
          <w:delText>and MIP Process are</w:delText>
        </w:r>
      </w:del>
      <w:ins w:id="282" w:author="SACT SEE CAPDEV REQS FWD SPECHT, Christian OF-4" w:date="2022-09-19T16:01:00Z">
        <w:r w:rsidR="00292350">
          <w:t>is</w:t>
        </w:r>
      </w:ins>
      <w:r w:rsidR="004F015D">
        <w:t xml:space="preserve"> integrated as a pilot i</w:t>
      </w:r>
      <w:r>
        <w:t xml:space="preserve">n </w:t>
      </w:r>
      <w:r w:rsidR="004F015D">
        <w:t>a</w:t>
      </w:r>
      <w:r>
        <w:t xml:space="preserve">ccordance </w:t>
      </w:r>
      <w:r w:rsidR="004F015D">
        <w:t>w</w:t>
      </w:r>
      <w:r>
        <w:t>ith</w:t>
      </w:r>
      <w:r w:rsidR="004F015D">
        <w:t xml:space="preserve"> the mandate from C3B and NSO.</w:t>
      </w:r>
    </w:p>
    <w:p w14:paraId="13992F40" w14:textId="62592E96" w:rsidR="002C328B" w:rsidRDefault="008F60B5" w:rsidP="00B155FE">
      <w:pPr>
        <w:pStyle w:val="NumberedParagraph"/>
        <w:numPr>
          <w:ilvl w:val="1"/>
          <w:numId w:val="27"/>
        </w:numPr>
      </w:pPr>
      <w:r w:rsidRPr="00B155FE">
        <w:rPr>
          <w:u w:val="single"/>
        </w:rPr>
        <w:t>Stage 2</w:t>
      </w:r>
      <w:r>
        <w:t>.</w:t>
      </w:r>
      <w:r w:rsidR="004F015D">
        <w:t xml:space="preserve"> The pilot study is extended to the other data standards within NSO and C3B area of responsibility.</w:t>
      </w:r>
    </w:p>
    <w:p w14:paraId="6D7B4480" w14:textId="1F216EA2" w:rsidR="007630BD" w:rsidRDefault="008F60B5" w:rsidP="00B155FE">
      <w:pPr>
        <w:pStyle w:val="NumberedParagraph"/>
        <w:numPr>
          <w:ilvl w:val="1"/>
          <w:numId w:val="27"/>
        </w:numPr>
      </w:pPr>
      <w:r w:rsidRPr="00B155FE">
        <w:rPr>
          <w:u w:val="single"/>
        </w:rPr>
        <w:t>S</w:t>
      </w:r>
      <w:r w:rsidR="004F015D" w:rsidRPr="00B155FE">
        <w:rPr>
          <w:u w:val="single"/>
        </w:rPr>
        <w:t>tage 3</w:t>
      </w:r>
      <w:r>
        <w:t xml:space="preserve">. </w:t>
      </w:r>
      <w:r w:rsidR="004F015D">
        <w:t>Enlarging the harmonization work to the other standards under the responsibility of other Authorities (Technical, Operational</w:t>
      </w:r>
      <w:r w:rsidR="002003E0">
        <w:t>,</w:t>
      </w:r>
      <w:r w:rsidR="004F015D">
        <w:t xml:space="preserve"> etc</w:t>
      </w:r>
      <w:r w:rsidR="002003E0">
        <w:t>.</w:t>
      </w:r>
      <w:r w:rsidR="004F015D">
        <w:t>) at NATO.</w:t>
      </w:r>
    </w:p>
    <w:p w14:paraId="2CFFD571" w14:textId="77777777" w:rsidR="007630BD" w:rsidRPr="0076239F" w:rsidRDefault="007630BD" w:rsidP="007630BD">
      <w:pPr>
        <w:sectPr w:rsidR="007630BD" w:rsidRPr="0076239F" w:rsidSect="00E36E9B">
          <w:headerReference w:type="default" r:id="rId16"/>
          <w:footerReference w:type="default" r:id="rId17"/>
          <w:headerReference w:type="first" r:id="rId18"/>
          <w:footerReference w:type="first" r:id="rId19"/>
          <w:pgSz w:w="11906" w:h="16838" w:code="9"/>
          <w:pgMar w:top="1440" w:right="1440" w:bottom="1440" w:left="1440" w:header="720" w:footer="720" w:gutter="0"/>
          <w:lnNumType w:countBy="1" w:restart="continuous"/>
          <w:pgNumType w:start="1"/>
          <w:cols w:space="720"/>
          <w:titlePg/>
          <w:docGrid w:linePitch="360"/>
        </w:sectPr>
      </w:pPr>
    </w:p>
    <w:p w14:paraId="6DAC1C1A" w14:textId="77777777" w:rsidR="008728C1" w:rsidRPr="0076239F" w:rsidRDefault="00D62225" w:rsidP="00D62225">
      <w:pPr>
        <w:pStyle w:val="Title"/>
        <w:rPr>
          <w:lang w:val="en-GB"/>
        </w:rPr>
      </w:pPr>
      <w:r w:rsidRPr="0076239F">
        <w:rPr>
          <w:lang w:val="en-GB"/>
        </w:rPr>
        <w:lastRenderedPageBreak/>
        <w:t xml:space="preserve">Appendix 1 – Description of </w:t>
      </w:r>
      <w:r w:rsidR="00EA18D1" w:rsidRPr="0076239F">
        <w:rPr>
          <w:lang w:val="en-GB"/>
        </w:rPr>
        <w:t>SRM and MIM</w:t>
      </w:r>
    </w:p>
    <w:p w14:paraId="7EBEF94B" w14:textId="77777777" w:rsidR="00EA18D1" w:rsidRPr="0076239F" w:rsidRDefault="00EA18D1" w:rsidP="00EA18D1">
      <w:pPr>
        <w:pStyle w:val="Heading1"/>
        <w:rPr>
          <w:lang w:val="en-GB"/>
        </w:rPr>
      </w:pPr>
      <w:r w:rsidRPr="0076239F">
        <w:rPr>
          <w:lang w:val="en-GB"/>
        </w:rPr>
        <w:t>NCDF &amp; SRM</w:t>
      </w:r>
    </w:p>
    <w:p w14:paraId="535C478F" w14:textId="086653A2" w:rsidR="00D860A8" w:rsidRDefault="00D860A8" w:rsidP="00B155FE">
      <w:pPr>
        <w:pStyle w:val="NumberedParagraph"/>
        <w:numPr>
          <w:ilvl w:val="0"/>
          <w:numId w:val="26"/>
        </w:numPr>
      </w:pPr>
      <w:r w:rsidRPr="0076239F">
        <w:t xml:space="preserve">The NCDF envisions </w:t>
      </w:r>
      <w:r w:rsidR="006854AB" w:rsidRPr="0076239F">
        <w:t>addressing</w:t>
      </w:r>
      <w:r w:rsidRPr="0076239F">
        <w:t xml:space="preserve"> the technical solutions, data formats, and exchanged information separately to increase likelihood of re-use. Based on lessons learned in standardization and modelling, the NCDF defines a</w:t>
      </w:r>
      <w:ins w:id="287" w:author="SACT SEE CAPDEV REQS FWD SPECHT, Christian OF-4" w:date="2022-09-19T16:03:00Z">
        <w:r w:rsidR="001C3F12">
          <w:t>n overarching</w:t>
        </w:r>
      </w:ins>
      <w:r w:rsidRPr="0076239F">
        <w:t xml:space="preserve"> model to unambiguously capture the semantics in a machine-processable format that is easy to understand and apply. This </w:t>
      </w:r>
      <w:r w:rsidRPr="0076239F">
        <w:rPr>
          <w:rStyle w:val="Emphasis"/>
        </w:rPr>
        <w:t>model</w:t>
      </w:r>
      <w:r w:rsidRPr="0076239F">
        <w:t xml:space="preserve"> serves as </w:t>
      </w:r>
      <w:r w:rsidRPr="0076239F">
        <w:rPr>
          <w:rStyle w:val="Emphasis"/>
        </w:rPr>
        <w:t>semantic reference</w:t>
      </w:r>
      <w:r w:rsidRPr="0076239F">
        <w:t xml:space="preserve"> for the specification of information exchange requirements (i.e. it provides the “vocabulary” to describe the IERs) and the description of IES (i.e. it is the starting point for the IES development process).</w:t>
      </w:r>
    </w:p>
    <w:p w14:paraId="4E2522E9" w14:textId="77777777" w:rsidR="00F6325D" w:rsidRPr="0076239F" w:rsidRDefault="00F6325D" w:rsidP="00F6325D">
      <w:pPr>
        <w:pStyle w:val="Heading1"/>
        <w:rPr>
          <w:lang w:val="en-GB"/>
        </w:rPr>
      </w:pPr>
      <w:r w:rsidRPr="0076239F">
        <w:rPr>
          <w:lang w:val="en-GB"/>
        </w:rPr>
        <w:t>Advantages &amp; Disadvantages of SRM USAGE</w:t>
      </w:r>
    </w:p>
    <w:p w14:paraId="01B91EDD" w14:textId="5677165E" w:rsidR="00F6325D" w:rsidRPr="0076239F" w:rsidRDefault="00F6325D" w:rsidP="004D0BA1">
      <w:pPr>
        <w:pStyle w:val="NumberedParagraph"/>
      </w:pPr>
      <w:r w:rsidRPr="0076239F">
        <w:rPr>
          <w:u w:val="single"/>
        </w:rPr>
        <w:t>Advantages</w:t>
      </w:r>
      <w:r w:rsidRPr="0076239F">
        <w:t>. A</w:t>
      </w:r>
      <w:del w:id="288" w:author="Zschoch, Ingo" w:date="2022-09-22T08:12:00Z">
        <w:r w:rsidRPr="0076239F" w:rsidDel="00D73F1D">
          <w:delText>n</w:delText>
        </w:r>
      </w:del>
      <w:r w:rsidRPr="0076239F">
        <w:t xml:space="preserve"> </w:t>
      </w:r>
      <w:ins w:id="289" w:author="Hass, Erk" w:date="2022-09-20T08:29:00Z">
        <w:r w:rsidR="00D31483">
          <w:t>Common</w:t>
        </w:r>
        <w:r w:rsidR="00D31483" w:rsidRPr="0076239F">
          <w:t xml:space="preserve"> </w:t>
        </w:r>
        <w:r w:rsidR="00D31483">
          <w:t xml:space="preserve">Cross Community of Interest </w:t>
        </w:r>
        <w:r w:rsidR="00D31483" w:rsidRPr="0076239F">
          <w:t xml:space="preserve">Semantic Reference Model </w:t>
        </w:r>
        <w:r w:rsidR="00D31483">
          <w:t>(CXC</w:t>
        </w:r>
      </w:ins>
      <w:r w:rsidRPr="0076239F">
        <w:t>SRM</w:t>
      </w:r>
      <w:ins w:id="290" w:author="Hass, Erk" w:date="2022-09-20T08:30:00Z">
        <w:r w:rsidR="00D31483">
          <w:t>)</w:t>
        </w:r>
      </w:ins>
      <w:r w:rsidRPr="0076239F">
        <w:t xml:space="preserve"> ensures common description and understanding of concepts being used by several “domains” or Community of Interests (COI) within the NATO Enterprise, among the Alliance, and with coalitions/federations.</w:t>
      </w:r>
    </w:p>
    <w:p w14:paraId="35E1AC13" w14:textId="7C810544" w:rsidR="00F6325D" w:rsidRPr="0076239F" w:rsidRDefault="00D73F1D" w:rsidP="004D0BA1">
      <w:pPr>
        <w:pStyle w:val="NumberedParagraph"/>
      </w:pPr>
      <w:ins w:id="291" w:author="Zschoch, Ingo" w:date="2022-09-22T08:12:00Z">
        <w:r>
          <w:t xml:space="preserve">By utilizing the model driven approach, </w:t>
        </w:r>
      </w:ins>
      <w:del w:id="292" w:author="Zschoch, Ingo" w:date="2022-09-22T08:12:00Z">
        <w:r w:rsidR="00F6325D" w:rsidRPr="0076239F" w:rsidDel="00D73F1D">
          <w:delText>I</w:delText>
        </w:r>
      </w:del>
      <w:ins w:id="293" w:author="Zschoch, Ingo" w:date="2022-09-22T08:12:00Z">
        <w:r>
          <w:t>i</w:t>
        </w:r>
      </w:ins>
      <w:r w:rsidR="00F6325D" w:rsidRPr="0076239F">
        <w:t>t provides automation with its toolset, supports the user in the representation of concepts in their projects, and supports the cooperation of operational and technical experts discussing data and information elements.</w:t>
      </w:r>
    </w:p>
    <w:p w14:paraId="14D1C2A6" w14:textId="4470DD7A" w:rsidR="00F6325D" w:rsidRPr="0043009C" w:rsidRDefault="00F6325D" w:rsidP="00B155FE">
      <w:pPr>
        <w:pStyle w:val="NumberedParagraph"/>
      </w:pPr>
      <w:r w:rsidRPr="0043009C">
        <w:rPr>
          <w:u w:val="single"/>
        </w:rPr>
        <w:t>Disadvantages</w:t>
      </w:r>
      <w:r w:rsidRPr="0043009C">
        <w:t xml:space="preserve">. The </w:t>
      </w:r>
      <w:ins w:id="294" w:author="Hass, Erk" w:date="2022-09-20T08:30:00Z">
        <w:r w:rsidR="00D31483">
          <w:t>CXC</w:t>
        </w:r>
      </w:ins>
      <w:r w:rsidRPr="0043009C">
        <w:t>SRM usage adds overhead in the beginning with a return of investment in the mid-/long-term.</w:t>
      </w:r>
      <w:r w:rsidR="00E547D1" w:rsidRPr="00016EF4">
        <w:t xml:space="preserve"> It</w:t>
      </w:r>
      <w:r w:rsidRPr="00016EF4">
        <w:t xml:space="preserve"> requires resources to use and maintain the </w:t>
      </w:r>
      <w:del w:id="295" w:author="SACT SEE CAPDEV REQS FWD SPECHT, Christian OF-4" w:date="2022-09-19T16:04:00Z">
        <w:r w:rsidRPr="00016EF4" w:rsidDel="001C3F12">
          <w:delText xml:space="preserve">NATO </w:delText>
        </w:r>
      </w:del>
      <w:r w:rsidRPr="00016EF4">
        <w:t xml:space="preserve">SRM as well as </w:t>
      </w:r>
      <w:r w:rsidR="00E547D1" w:rsidRPr="00016EF4">
        <w:t xml:space="preserve">initial </w:t>
      </w:r>
      <w:r w:rsidRPr="00016EF4">
        <w:t>training.</w:t>
      </w:r>
    </w:p>
    <w:p w14:paraId="7495CF1A" w14:textId="52ED437B" w:rsidR="0035461A" w:rsidRPr="0076239F" w:rsidRDefault="0035461A" w:rsidP="0035461A">
      <w:pPr>
        <w:pStyle w:val="Heading1"/>
        <w:rPr>
          <w:lang w:val="en-GB"/>
        </w:rPr>
      </w:pPr>
      <w:r w:rsidRPr="0076239F">
        <w:rPr>
          <w:lang w:val="en-GB"/>
        </w:rPr>
        <w:t xml:space="preserve">The </w:t>
      </w:r>
      <w:del w:id="296" w:author="SACT SEE CAPDEV REQS FWD SPECHT, Christian OF-4" w:date="2022-09-19T16:05:00Z">
        <w:r w:rsidRPr="0076239F" w:rsidDel="001C3F12">
          <w:rPr>
            <w:lang w:val="en-GB"/>
          </w:rPr>
          <w:delText xml:space="preserve">NATO </w:delText>
        </w:r>
      </w:del>
      <w:ins w:id="297" w:author="SACT SEE CAPDEV REQS FWD SPECHT, Christian OF-4" w:date="2022-09-19T16:05:00Z">
        <w:r w:rsidR="001C3F12">
          <w:rPr>
            <w:lang w:val="en-GB"/>
          </w:rPr>
          <w:t>CXC</w:t>
        </w:r>
      </w:ins>
      <w:r w:rsidRPr="0076239F">
        <w:rPr>
          <w:lang w:val="en-GB"/>
        </w:rPr>
        <w:t>SRM and the “MIM”</w:t>
      </w:r>
    </w:p>
    <w:p w14:paraId="05940CAD" w14:textId="4DD9F4D8" w:rsidR="009D32D5" w:rsidDel="008F38E4" w:rsidRDefault="0005557E">
      <w:pPr>
        <w:pStyle w:val="NumberedParagraph"/>
        <w:rPr>
          <w:del w:id="298" w:author="SACT SEE CAPDEV REQS FWD SPECHT, Christian OF-4" w:date="2022-09-19T17:32:00Z"/>
        </w:rPr>
        <w:pPrChange w:id="299" w:author="SACT SEE CAPDEV REQS FWD SPECHT, Christian OF-4" w:date="2022-09-19T17:32:00Z">
          <w:pPr/>
        </w:pPrChange>
      </w:pPr>
      <w:r>
        <w:t xml:space="preserve">MIM is </w:t>
      </w:r>
      <w:commentRangeStart w:id="300"/>
      <w:r>
        <w:t>a</w:t>
      </w:r>
      <w:ins w:id="301" w:author="Zschoch, Ingo" w:date="2022-09-22T08:13:00Z">
        <w:r w:rsidR="00DF4E81">
          <w:t xml:space="preserve">n information </w:t>
        </w:r>
      </w:ins>
      <w:del w:id="302" w:author="Zschoch, Ingo" w:date="2022-09-22T08:13:00Z">
        <w:r w:rsidDel="00DF4E81">
          <w:delText xml:space="preserve"> data</w:delText>
        </w:r>
      </w:del>
      <w:commentRangeEnd w:id="300"/>
      <w:r w:rsidR="00DF4E81">
        <w:rPr>
          <w:rStyle w:val="CommentReference"/>
        </w:rPr>
        <w:commentReference w:id="300"/>
      </w:r>
      <w:r>
        <w:t xml:space="preserve"> model</w:t>
      </w:r>
      <w:r w:rsidRPr="0076239F">
        <w:t xml:space="preserve"> </w:t>
      </w:r>
      <w:r>
        <w:t>providing</w:t>
      </w:r>
      <w:r w:rsidRPr="0076239F">
        <w:t xml:space="preserve"> semantic foundation</w:t>
      </w:r>
      <w:ins w:id="303" w:author="SACT SEE CAPDEV REQS FWD SPECHT, Christian OF-4" w:date="2022-09-19T16:05:00Z">
        <w:r w:rsidR="001C3F12">
          <w:t>s</w:t>
        </w:r>
      </w:ins>
      <w:r w:rsidRPr="0076239F">
        <w:t xml:space="preserve"> for </w:t>
      </w:r>
      <w:ins w:id="304" w:author="SACT SEE CAPDEV REQS FWD SPECHT, Christian OF-4" w:date="2022-09-19T16:05:00Z">
        <w:r w:rsidR="001C3F12" w:rsidRPr="0076239F">
          <w:t>Command and Control (C2)</w:t>
        </w:r>
        <w:r w:rsidR="001C3F12">
          <w:t xml:space="preserve"> </w:t>
        </w:r>
      </w:ins>
      <w:r w:rsidRPr="0076239F">
        <w:t xml:space="preserve">information exchange </w:t>
      </w:r>
      <w:commentRangeStart w:id="305"/>
      <w:ins w:id="306" w:author="Zschoch, Ingo" w:date="2022-09-22T08:14:00Z">
        <w:r w:rsidR="00DF4E81">
          <w:t xml:space="preserve">with focus </w:t>
        </w:r>
        <w:commentRangeEnd w:id="305"/>
        <w:r w:rsidR="00DF4E81">
          <w:rPr>
            <w:rStyle w:val="CommentReference"/>
          </w:rPr>
          <w:commentReference w:id="305"/>
        </w:r>
      </w:ins>
      <w:r w:rsidRPr="0076239F">
        <w:t>in the</w:t>
      </w:r>
      <w:ins w:id="307" w:author="SACT SEE CAPDEV REQS FWD SPECHT, Christian OF-4" w:date="2022-09-19T16:05:00Z">
        <w:r w:rsidR="001C3F12">
          <w:t xml:space="preserve"> Land domain</w:t>
        </w:r>
      </w:ins>
      <w:del w:id="308" w:author="SACT SEE CAPDEV REQS FWD SPECHT, Christian OF-4" w:date="2022-09-19T16:05:00Z">
        <w:r w:rsidRPr="0076239F" w:rsidDel="001C3F12">
          <w:delText xml:space="preserve"> Command and Control (C2)</w:delText>
        </w:r>
      </w:del>
      <w:r w:rsidRPr="0076239F">
        <w:t>. Its scope is defined by military information exchange requirements for multiple echelons in joint/combined operations.</w:t>
      </w:r>
      <w:r>
        <w:t xml:space="preserve"> It can be easily extended to model information from different domains (e.g. </w:t>
      </w:r>
      <w:ins w:id="309" w:author="Zschoch, Ingo" w:date="2022-09-22T08:15:00Z">
        <w:r w:rsidR="00297837">
          <w:t xml:space="preserve">air, </w:t>
        </w:r>
      </w:ins>
      <w:r>
        <w:t xml:space="preserve">logistic) and will </w:t>
      </w:r>
      <w:ins w:id="310" w:author="SACT SEE CAPDEV REQS FWD SPECHT, Christian OF-4" w:date="2022-09-19T16:06:00Z">
        <w:r w:rsidR="001C3F12">
          <w:t xml:space="preserve">provide common joint concepts </w:t>
        </w:r>
      </w:ins>
      <w:del w:id="311" w:author="SACT SEE CAPDEV REQS FWD SPECHT, Christian OF-4" w:date="2022-09-19T16:06:00Z">
        <w:r w:rsidDel="001C3F12">
          <w:delText xml:space="preserve">serve </w:delText>
        </w:r>
      </w:del>
      <w:r>
        <w:t xml:space="preserve">as the foundation and starting point </w:t>
      </w:r>
      <w:del w:id="312" w:author="SACT SEE CAPDEV REQS FWD SPECHT, Christian OF-4" w:date="2022-09-19T16:06:00Z">
        <w:r w:rsidDel="001C3F12">
          <w:delText xml:space="preserve">for </w:delText>
        </w:r>
      </w:del>
      <w:ins w:id="313" w:author="SACT SEE CAPDEV REQS FWD SPECHT, Christian OF-4" w:date="2022-09-19T16:06:00Z">
        <w:r w:rsidR="001C3F12">
          <w:t xml:space="preserve">of </w:t>
        </w:r>
      </w:ins>
      <w:r>
        <w:t xml:space="preserve">the </w:t>
      </w:r>
      <w:del w:id="314" w:author="SACT SEE CAPDEV REQS FWD SPECHT, Christian OF-4" w:date="2022-09-19T16:06:00Z">
        <w:r w:rsidDel="001C3F12">
          <w:delText>NATO SRM</w:delText>
        </w:r>
      </w:del>
      <w:ins w:id="315" w:author="SACT SEE CAPDEV REQS FWD SPECHT, Christian OF-4" w:date="2022-09-19T16:06:00Z">
        <w:r w:rsidR="001C3F12">
          <w:t>CXCSRM</w:t>
        </w:r>
      </w:ins>
      <w:del w:id="316" w:author="SACT SEE CAPDEV REQS FWD SPECHT, Christian OF-4" w:date="2022-09-19T16:07:00Z">
        <w:r w:rsidDel="001C3F12">
          <w:delText>s harmonization</w:delText>
        </w:r>
      </w:del>
      <w:r>
        <w:t>.</w:t>
      </w:r>
    </w:p>
    <w:p w14:paraId="00AE8900" w14:textId="77777777" w:rsidR="008F38E4" w:rsidRPr="0076239F" w:rsidRDefault="008F38E4">
      <w:pPr>
        <w:pStyle w:val="NumberedParagraph"/>
        <w:rPr>
          <w:ins w:id="317" w:author="SACT SEE CAPDEV REQS FWD SPECHT, Christian OF-4" w:date="2022-09-19T17:32:00Z"/>
        </w:rPr>
      </w:pPr>
    </w:p>
    <w:p w14:paraId="31E58628" w14:textId="5B69FEBB" w:rsidR="0005557E" w:rsidDel="00976198" w:rsidRDefault="0005557E">
      <w:pPr>
        <w:pStyle w:val="NumberedParagraph"/>
        <w:rPr>
          <w:del w:id="318" w:author="SACT SEE CAPDEV REQS FWD SPECHT, Christian OF-4" w:date="2022-09-19T16:14:00Z"/>
        </w:rPr>
      </w:pPr>
      <w:r>
        <w:t>MIM is developed following the Model Driven Architecture concepts and for this reason it</w:t>
      </w:r>
      <w:r w:rsidRPr="0076239F">
        <w:t xml:space="preserve"> is platform-independent, i.e. it is not limited to a specific exchange technology, and supports the efficient development of data exchange schemas. At the same time, as a semantic reference model, the MIM enables communication between and among operational subject matter experts and system engineers.</w:t>
      </w:r>
    </w:p>
    <w:p w14:paraId="0573EA58" w14:textId="77777777" w:rsidR="00976198" w:rsidRDefault="00976198">
      <w:pPr>
        <w:pStyle w:val="NumberedParagraph"/>
        <w:rPr>
          <w:ins w:id="319" w:author="SACT SEE CAPDEV REQS FWD SPECHT, Christian OF-4" w:date="2022-09-19T16:17:00Z"/>
        </w:rPr>
        <w:pPrChange w:id="320" w:author="SACT SEE CAPDEV REQS FWD SPECHT, Christian OF-4" w:date="2022-09-19T17:32:00Z">
          <w:pPr/>
        </w:pPrChange>
      </w:pPr>
    </w:p>
    <w:p w14:paraId="142AE67D" w14:textId="77777777" w:rsidR="00976198" w:rsidRDefault="00976198">
      <w:pPr>
        <w:pStyle w:val="NumberedParagraph"/>
        <w:keepNext/>
        <w:numPr>
          <w:ilvl w:val="0"/>
          <w:numId w:val="0"/>
        </w:numPr>
        <w:jc w:val="center"/>
        <w:rPr>
          <w:ins w:id="321" w:author="SACT SEE CAPDEV REQS FWD SPECHT, Christian OF-4" w:date="2022-09-19T16:22:00Z"/>
        </w:rPr>
        <w:pPrChange w:id="322" w:author="SACT SEE CAPDEV REQS FWD SPECHT, Christian OF-4" w:date="2022-09-19T16:22:00Z">
          <w:pPr>
            <w:pStyle w:val="NumberedParagraph"/>
            <w:numPr>
              <w:numId w:val="0"/>
            </w:numPr>
            <w:jc w:val="center"/>
          </w:pPr>
        </w:pPrChange>
      </w:pPr>
      <w:commentRangeStart w:id="323"/>
      <w:ins w:id="324" w:author="SACT SEE CAPDEV REQS FWD SPECHT, Christian OF-4" w:date="2022-09-19T16:19:00Z">
        <w:r w:rsidRPr="00976198">
          <w:rPr>
            <w:noProof/>
            <w:lang w:eastAsia="en-GB"/>
          </w:rPr>
          <w:drawing>
            <wp:inline distT="0" distB="0" distL="0" distR="0" wp14:anchorId="75E9C3D0" wp14:editId="3488A5CD">
              <wp:extent cx="5731510" cy="3223895"/>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a:ln>
                        <a:solidFill>
                          <a:schemeClr val="tx1"/>
                        </a:solidFill>
                      </a:ln>
                    </pic:spPr>
                  </pic:pic>
                </a:graphicData>
              </a:graphic>
            </wp:inline>
          </w:drawing>
        </w:r>
      </w:ins>
      <w:commentRangeEnd w:id="323"/>
      <w:r w:rsidR="00A3521C">
        <w:rPr>
          <w:rStyle w:val="CommentReference"/>
        </w:rPr>
        <w:commentReference w:id="323"/>
      </w:r>
    </w:p>
    <w:p w14:paraId="274BD6FB" w14:textId="31A47F6D" w:rsidR="00976198" w:rsidRDefault="00976198">
      <w:pPr>
        <w:pStyle w:val="Caption"/>
        <w:rPr>
          <w:ins w:id="325" w:author="SACT SEE CAPDEV REQS FWD SPECHT, Christian OF-4" w:date="2022-09-19T16:16:00Z"/>
        </w:rPr>
        <w:pPrChange w:id="326" w:author="SACT SEE CAPDEV REQS FWD SPECHT, Christian OF-4" w:date="2022-09-19T16:22:00Z">
          <w:pPr>
            <w:pStyle w:val="NumberedParagraph"/>
          </w:pPr>
        </w:pPrChange>
      </w:pPr>
      <w:ins w:id="327" w:author="SACT SEE CAPDEV REQS FWD SPECHT, Christian OF-4" w:date="2022-09-19T16:22:00Z">
        <w:r>
          <w:t xml:space="preserve">Figure </w:t>
        </w:r>
      </w:ins>
      <w:ins w:id="328" w:author="SACT SEE CAPDEV REQS FWD SPECHT, Christian OF-4" w:date="2022-09-19T16:23:00Z">
        <w:r w:rsidR="008E119D">
          <w:t>1-1</w:t>
        </w:r>
      </w:ins>
      <w:ins w:id="329" w:author="SACT SEE CAPDEV REQS FWD SPECHT, Christian OF-4" w:date="2022-09-19T16:22:00Z">
        <w:r>
          <w:t xml:space="preserve"> – First Harmonization Steps</w:t>
        </w:r>
      </w:ins>
    </w:p>
    <w:p w14:paraId="03455589" w14:textId="1EF509C6" w:rsidR="009D32D5" w:rsidRDefault="00976198">
      <w:pPr>
        <w:pStyle w:val="NumberedParagraph"/>
        <w:rPr>
          <w:ins w:id="330" w:author="SACT SEE CAPDEV REQS FWD SPECHT, Christian OF-4" w:date="2022-09-19T16:19:00Z"/>
        </w:rPr>
        <w:pPrChange w:id="331" w:author="SACT SEE CAPDEV REQS FWD SPECHT, Christian OF-4" w:date="2022-09-19T16:15:00Z">
          <w:pPr/>
        </w:pPrChange>
      </w:pPr>
      <w:ins w:id="332" w:author="SACT SEE CAPDEV REQS FWD SPECHT, Christian OF-4" w:date="2022-09-19T16:17:00Z">
        <w:r w:rsidRPr="00976198">
          <w:t xml:space="preserve">The initial and continuous harmonization steps after the establishment of the CXCSRM will be (1) with </w:t>
        </w:r>
      </w:ins>
      <w:commentRangeStart w:id="333"/>
      <w:ins w:id="334" w:author="Zschoch, Ingo" w:date="2022-09-22T08:18:00Z">
        <w:r w:rsidR="00A3521C">
          <w:t xml:space="preserve">future </w:t>
        </w:r>
      </w:ins>
      <w:ins w:id="335" w:author="Zschoch, Ingo" w:date="2022-09-22T08:17:00Z">
        <w:r w:rsidR="00A3521C">
          <w:t xml:space="preserve">APP-11 </w:t>
        </w:r>
      </w:ins>
      <w:ins w:id="336" w:author="Zschoch, Ingo" w:date="2022-09-22T08:18:00Z">
        <w:r w:rsidR="00A3521C">
          <w:t xml:space="preserve">NATO Messages </w:t>
        </w:r>
      </w:ins>
      <w:ins w:id="337" w:author="Zschoch, Ingo" w:date="2022-09-22T08:19:00Z">
        <w:r w:rsidR="00A3521C">
          <w:t xml:space="preserve">currently </w:t>
        </w:r>
      </w:ins>
      <w:ins w:id="338" w:author="Zschoch, Ingo" w:date="2022-09-22T08:18:00Z">
        <w:r w:rsidR="00A3521C">
          <w:t xml:space="preserve">based on </w:t>
        </w:r>
      </w:ins>
      <w:ins w:id="339" w:author="SACT SEE CAPDEV REQS FWD SPECHT, Christian OF-4" w:date="2022-09-19T16:17:00Z">
        <w:r w:rsidRPr="00976198">
          <w:t>NATO Message Text Formats (MTFs)</w:t>
        </w:r>
      </w:ins>
      <w:ins w:id="340" w:author="Zschoch, Ingo" w:date="2022-09-22T08:18:00Z">
        <w:r w:rsidR="00A3521C">
          <w:t xml:space="preserve">. </w:t>
        </w:r>
      </w:ins>
      <w:commentRangeEnd w:id="333"/>
      <w:ins w:id="341" w:author="Zschoch, Ingo" w:date="2022-09-22T08:19:00Z">
        <w:r w:rsidR="00A3521C">
          <w:rPr>
            <w:rStyle w:val="CommentReference"/>
          </w:rPr>
          <w:commentReference w:id="333"/>
        </w:r>
      </w:ins>
      <w:ins w:id="342" w:author="Zschoch, Ingo" w:date="2022-09-22T08:18:00Z">
        <w:r w:rsidR="00A3521C">
          <w:t>This harmo</w:t>
        </w:r>
      </w:ins>
      <w:ins w:id="343" w:author="Zschoch, Ingo" w:date="2022-09-22T08:19:00Z">
        <w:r w:rsidR="00A3521C">
          <w:t>nization will be</w:t>
        </w:r>
      </w:ins>
      <w:ins w:id="344" w:author="SACT SEE CAPDEV REQS FWD SPECHT, Christian OF-4" w:date="2022-09-19T16:17:00Z">
        <w:r w:rsidRPr="00976198">
          <w:t xml:space="preserve"> based on the adapted APP-15 process and (2) with MIP/MIM based on a MIP-NATO agreement. See depiction at F</w:t>
        </w:r>
      </w:ins>
      <w:ins w:id="345" w:author="SACT SEE CAPDEV REQS FWD SPECHT, Christian OF-4" w:date="2022-09-19T16:23:00Z">
        <w:r>
          <w:t xml:space="preserve">igure </w:t>
        </w:r>
        <w:r w:rsidR="008E119D">
          <w:t>1-1</w:t>
        </w:r>
      </w:ins>
      <w:ins w:id="346" w:author="SACT SEE CAPDEV REQS FWD SPECHT, Christian OF-4" w:date="2022-09-19T16:17:00Z">
        <w:r w:rsidRPr="00976198">
          <w:t xml:space="preserve"> above</w:t>
        </w:r>
        <w:r>
          <w:t>.</w:t>
        </w:r>
      </w:ins>
    </w:p>
    <w:p w14:paraId="65C39663" w14:textId="77777777" w:rsidR="00976198" w:rsidRDefault="00976198">
      <w:pPr>
        <w:rPr>
          <w:ins w:id="347" w:author="SACT SEE CAPDEV REQS FWD SPECHT, Christian OF-4" w:date="2022-09-19T16:15:00Z"/>
        </w:rPr>
      </w:pPr>
    </w:p>
    <w:p w14:paraId="4D5869BF" w14:textId="67B6B47C" w:rsidR="0005557E" w:rsidDel="001C3F12" w:rsidRDefault="0005557E">
      <w:pPr>
        <w:pStyle w:val="NumberedParagraph"/>
        <w:rPr>
          <w:del w:id="348" w:author="SACT SEE CAPDEV REQS FWD SPECHT, Christian OF-4" w:date="2022-09-19T16:08:00Z"/>
        </w:rPr>
      </w:pPr>
      <w:del w:id="349" w:author="SACT SEE CAPDEV REQS FWD SPECHT, Christian OF-4" w:date="2022-09-19T16:09:00Z">
        <w:r w:rsidDel="001C3F12">
          <w:delText>The adoption of MIM as core for the NATO SRMs harmonization give</w:delText>
        </w:r>
        <w:r w:rsidR="007E4E9D" w:rsidDel="001C3F12">
          <w:delText>s</w:delText>
        </w:r>
        <w:r w:rsidDel="001C3F12">
          <w:delText xml:space="preserve"> us the opportunity to propose a revised IER and IES development process that can benefit of the usage of a harmonized SRM. </w:delText>
        </w:r>
        <w:r w:rsidR="007E4E9D" w:rsidDel="001C3F12">
          <w:delText>That process is depicted in the following diagram:</w:delText>
        </w:r>
      </w:del>
    </w:p>
    <w:p w14:paraId="52E59B61" w14:textId="3784B5DB" w:rsidR="007E4E9D" w:rsidDel="001C3F12" w:rsidRDefault="007E4E9D">
      <w:pPr>
        <w:pStyle w:val="NumberedParagraph"/>
        <w:rPr>
          <w:del w:id="350" w:author="SACT SEE CAPDEV REQS FWD SPECHT, Christian OF-4" w:date="2022-09-19T16:08:00Z"/>
        </w:rPr>
        <w:pPrChange w:id="351" w:author="SACT SEE CAPDEV REQS FWD SPECHT, Christian OF-4" w:date="2022-09-19T16:15:00Z">
          <w:pPr>
            <w:jc w:val="center"/>
          </w:pPr>
        </w:pPrChange>
      </w:pPr>
      <w:del w:id="352" w:author="SACT SEE CAPDEV REQS FWD SPECHT, Christian OF-4" w:date="2022-09-19T16:08:00Z">
        <w:r w:rsidRPr="00C33FCC" w:rsidDel="001C3F12">
          <w:rPr>
            <w:noProof/>
            <w:lang w:eastAsia="en-GB"/>
            <w:rPrChange w:id="353" w:author="SACT SEE CAPDEV REQS FWD SPECHT, Christian OF-4" w:date="2022-09-19T16:14:00Z">
              <w:rPr>
                <w:noProof/>
                <w:sz w:val="22"/>
                <w:lang w:eastAsia="en-GB"/>
              </w:rPr>
            </w:rPrChange>
          </w:rPr>
          <w:lastRenderedPageBreak/>
          <w:drawing>
            <wp:inline distT="0" distB="0" distL="0" distR="0" wp14:anchorId="1F8C2917" wp14:editId="1585A43E">
              <wp:extent cx="5015076" cy="6464300"/>
              <wp:effectExtent l="0" t="0" r="0" b="0"/>
              <wp:docPr id="5" name="Picture 5" descr="APP15_SRM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APP15_SRM_relationshi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053196" cy="6513435"/>
                      </a:xfrm>
                      <a:prstGeom prst="rect">
                        <a:avLst/>
                      </a:prstGeom>
                      <a:noFill/>
                      <a:ln w="12700">
                        <a:noFill/>
                      </a:ln>
                    </pic:spPr>
                  </pic:pic>
                </a:graphicData>
              </a:graphic>
            </wp:inline>
          </w:drawing>
        </w:r>
      </w:del>
    </w:p>
    <w:p w14:paraId="1958EC9A" w14:textId="31106CEA" w:rsidR="00D860A8" w:rsidRPr="0076239F" w:rsidDel="001C3F12" w:rsidRDefault="00D860A8">
      <w:pPr>
        <w:pStyle w:val="NumberedParagraph"/>
        <w:rPr>
          <w:del w:id="354" w:author="SACT SEE CAPDEV REQS FWD SPECHT, Christian OF-4" w:date="2022-09-19T16:09:00Z"/>
        </w:rPr>
        <w:pPrChange w:id="355" w:author="SACT SEE CAPDEV REQS FWD SPECHT, Christian OF-4" w:date="2022-09-19T16:15:00Z">
          <w:pPr/>
        </w:pPrChange>
      </w:pPr>
    </w:p>
    <w:p w14:paraId="58BD25AE" w14:textId="0FAB4ECF" w:rsidR="00F705AE" w:rsidRDefault="00F705AE">
      <w:pPr>
        <w:pStyle w:val="NumberedParagraph"/>
        <w:sectPr w:rsidR="00F705AE" w:rsidSect="00B155FE">
          <w:headerReference w:type="default"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Change w:id="360" w:author="SACT SEE CAPDEV REQS FWD SPECHT, Christian OF-4" w:date="2022-09-19T16:15:00Z">
          <w:pPr/>
        </w:pPrChange>
      </w:pPr>
    </w:p>
    <w:p w14:paraId="28020801" w14:textId="77777777" w:rsidR="00D25283" w:rsidRPr="00016EF4" w:rsidRDefault="00F705AE" w:rsidP="00B155FE">
      <w:pPr>
        <w:pStyle w:val="Title"/>
        <w:rPr>
          <w:lang w:val="en-GB"/>
        </w:rPr>
      </w:pPr>
      <w:r w:rsidRPr="0043009C">
        <w:rPr>
          <w:lang w:val="en-GB"/>
        </w:rPr>
        <w:lastRenderedPageBreak/>
        <w:t xml:space="preserve">Appendix 2 – </w:t>
      </w:r>
      <w:r w:rsidR="00D25283" w:rsidRPr="0043009C">
        <w:rPr>
          <w:lang w:val="en-GB"/>
        </w:rPr>
        <w:t>Adapted IER / IES Development</w:t>
      </w:r>
      <w:r w:rsidR="00D25283" w:rsidRPr="00016EF4">
        <w:rPr>
          <w:lang w:val="en-GB"/>
        </w:rPr>
        <w:t xml:space="preserve"> Process</w:t>
      </w:r>
    </w:p>
    <w:p w14:paraId="02551629" w14:textId="0D991639" w:rsidR="00F705AE" w:rsidRDefault="00D25283" w:rsidP="00B155FE">
      <w:pPr>
        <w:pStyle w:val="Heading1"/>
        <w:rPr>
          <w:lang w:val="en-GB"/>
        </w:rPr>
      </w:pPr>
      <w:r w:rsidRPr="00B155FE">
        <w:rPr>
          <w:lang w:val="en-GB"/>
        </w:rPr>
        <w:t>I</w:t>
      </w:r>
      <w:r>
        <w:rPr>
          <w:lang w:val="en-GB"/>
        </w:rPr>
        <w:t>ntroduction</w:t>
      </w:r>
    </w:p>
    <w:p w14:paraId="233CF22D" w14:textId="4BDB5237" w:rsidR="00EF7103" w:rsidRPr="0076239F" w:rsidRDefault="00EF7103" w:rsidP="00B155FE">
      <w:pPr>
        <w:pStyle w:val="NumberedParagraph"/>
        <w:numPr>
          <w:ilvl w:val="0"/>
          <w:numId w:val="28"/>
        </w:numPr>
      </w:pPr>
      <w:r w:rsidRPr="0076239F">
        <w:t xml:space="preserve">The fundamental change to the IER specification process is the involvement of the </w:t>
      </w:r>
      <w:del w:id="361" w:author="SACT SEE CAPDEV REQS FWD SPECHT, Christian OF-4" w:date="2022-09-19T16:25:00Z">
        <w:r w:rsidRPr="0076239F" w:rsidDel="005E71D7">
          <w:delText xml:space="preserve">NATO </w:delText>
        </w:r>
      </w:del>
      <w:ins w:id="362" w:author="SACT SEE CAPDEV REQS FWD SPECHT, Christian OF-4" w:date="2022-09-19T16:25:00Z">
        <w:r w:rsidR="005E71D7">
          <w:t>CXC</w:t>
        </w:r>
      </w:ins>
      <w:r w:rsidRPr="0076239F">
        <w:t xml:space="preserve">SRM: Either re-use already defined </w:t>
      </w:r>
      <w:ins w:id="363" w:author="SACT SEE CAPDEV REQS FWD SPECHT, Christian OF-4" w:date="2022-09-19T16:25:00Z">
        <w:r w:rsidR="005E71D7">
          <w:t>CXC</w:t>
        </w:r>
      </w:ins>
      <w:r w:rsidRPr="0076239F">
        <w:t xml:space="preserve">SRM information elements or otherwise develop new </w:t>
      </w:r>
      <w:ins w:id="364" w:author="SACT SEE CAPDEV REQS FWD SPECHT, Christian OF-4" w:date="2022-09-19T16:25:00Z">
        <w:r w:rsidR="005E71D7">
          <w:t>CXC</w:t>
        </w:r>
      </w:ins>
      <w:r w:rsidRPr="0076239F">
        <w:t xml:space="preserve">SRM information elements while considering quality assurance and NATO terminology. Ultimately, the </w:t>
      </w:r>
      <w:del w:id="365" w:author="SACT SEE CAPDEV REQS FWD SPECHT, Christian OF-4" w:date="2022-09-19T16:25:00Z">
        <w:r w:rsidRPr="0076239F" w:rsidDel="005E71D7">
          <w:delText xml:space="preserve">NATO </w:delText>
        </w:r>
      </w:del>
      <w:ins w:id="366" w:author="SACT SEE CAPDEV REQS FWD SPECHT, Christian OF-4" w:date="2022-09-19T16:25:00Z">
        <w:r w:rsidR="005E71D7">
          <w:t>CXC</w:t>
        </w:r>
      </w:ins>
      <w:r w:rsidRPr="0076239F">
        <w:t xml:space="preserve">SRM will contain a complete architecture in which all </w:t>
      </w:r>
      <w:ins w:id="367" w:author="SACT SEE CAPDEV REQS FWD SPECHT, Christian OF-4" w:date="2022-09-19T16:25:00Z">
        <w:r w:rsidR="005E71D7">
          <w:t xml:space="preserve">common cross-COI or cross-domain </w:t>
        </w:r>
      </w:ins>
      <w:r w:rsidRPr="0076239F">
        <w:t xml:space="preserve">information elements and their semantic references </w:t>
      </w:r>
      <w:ins w:id="368" w:author="SACT SEE CAPDEV REQS FWD SPECHT, Christian OF-4" w:date="2022-09-19T16:26:00Z">
        <w:r w:rsidR="005E71D7">
          <w:t xml:space="preserve">are </w:t>
        </w:r>
      </w:ins>
      <w:r w:rsidRPr="0076239F">
        <w:t>available to all actors involved in the process.</w:t>
      </w:r>
    </w:p>
    <w:p w14:paraId="5B02D056" w14:textId="6BAD3D2A" w:rsidR="00C34B52" w:rsidRPr="00D12A56" w:rsidRDefault="00D25283" w:rsidP="00B155FE">
      <w:pPr>
        <w:pStyle w:val="NumberedParagraph"/>
      </w:pPr>
      <w:r>
        <w:t xml:space="preserve">The following describes the NATO IER Specification Process as defined in APP-15 Edition A Version 3 along with the required </w:t>
      </w:r>
      <w:r w:rsidR="00EF7103">
        <w:t>changes.</w:t>
      </w:r>
    </w:p>
    <w:p w14:paraId="110F28B3" w14:textId="40FE7D62" w:rsidR="00D25283" w:rsidRPr="00B155FE" w:rsidRDefault="00EF7103" w:rsidP="00B155FE">
      <w:pPr>
        <w:pStyle w:val="Heading1"/>
        <w:rPr>
          <w:lang w:val="en-GB"/>
        </w:rPr>
      </w:pPr>
      <w:r w:rsidRPr="00B155FE">
        <w:rPr>
          <w:lang w:val="en-GB"/>
        </w:rPr>
        <w:t xml:space="preserve">Adapted </w:t>
      </w:r>
      <w:r w:rsidR="0043009C" w:rsidRPr="0043009C">
        <w:rPr>
          <w:lang w:val="en-GB"/>
        </w:rPr>
        <w:t>NATO IER SPECIFICATION PROCESS</w:t>
      </w:r>
    </w:p>
    <w:p w14:paraId="2A4C1D8B" w14:textId="73B71149" w:rsidR="0043009C" w:rsidRPr="00B155FE" w:rsidRDefault="0043009C" w:rsidP="0043009C">
      <w:pPr>
        <w:pStyle w:val="Heading2"/>
        <w:rPr>
          <w:u w:val="single"/>
        </w:rPr>
      </w:pPr>
      <w:r w:rsidRPr="00B155FE">
        <w:rPr>
          <w:u w:val="single"/>
        </w:rPr>
        <w:t>IR Development (Step 1) Process Initiation</w:t>
      </w:r>
      <w:r w:rsidR="00A8056B" w:rsidRPr="00B155FE">
        <w:rPr>
          <w:u w:val="single"/>
        </w:rPr>
        <w:t xml:space="preserve"> – </w:t>
      </w:r>
      <w:r w:rsidRPr="00B155FE">
        <w:rPr>
          <w:u w:val="single"/>
        </w:rPr>
        <w:t xml:space="preserve">APP-15 Section </w:t>
      </w:r>
      <w:r w:rsidR="00A8056B" w:rsidRPr="00B155FE">
        <w:rPr>
          <w:u w:val="single"/>
        </w:rPr>
        <w:t>2.1.4.</w:t>
      </w:r>
    </w:p>
    <w:p w14:paraId="2C89BB10" w14:textId="196F7EA7" w:rsidR="0043009C" w:rsidDel="00F07009" w:rsidRDefault="0043009C" w:rsidP="00B155FE">
      <w:pPr>
        <w:pStyle w:val="ListParagraph"/>
        <w:numPr>
          <w:ilvl w:val="0"/>
          <w:numId w:val="34"/>
        </w:numPr>
        <w:rPr>
          <w:del w:id="369" w:author="Hass, Erk" w:date="2022-09-20T15:37:00Z"/>
        </w:rPr>
      </w:pPr>
      <w:commentRangeStart w:id="370"/>
      <w:del w:id="371" w:author="Hass, Erk" w:date="2022-09-20T15:32:00Z">
        <w:r w:rsidDel="00F07009">
          <w:delText>Identify the</w:delText>
        </w:r>
      </w:del>
      <w:del w:id="372" w:author="Hass, Erk" w:date="2022-09-20T15:37:00Z">
        <w:r w:rsidDel="00F07009">
          <w:delText xml:space="preserve"> requirement to produce or consume information, the IR, either by an operational user (bottom-up) or derived from conceptual documents like operational doctrine or operating procedures (top-down).</w:delText>
        </w:r>
        <w:commentRangeEnd w:id="370"/>
        <w:r w:rsidR="00F07009" w:rsidDel="00F07009">
          <w:rPr>
            <w:rStyle w:val="CommentReference"/>
          </w:rPr>
          <w:commentReference w:id="370"/>
        </w:r>
      </w:del>
    </w:p>
    <w:p w14:paraId="5D0818F1" w14:textId="6948E079" w:rsidR="00D36B48" w:rsidRDefault="00D36B48" w:rsidP="00D36B48">
      <w:pPr>
        <w:pStyle w:val="CommentText"/>
        <w:rPr>
          <w:ins w:id="373" w:author="Hass, Erk" w:date="2022-09-20T15:51:00Z"/>
        </w:rPr>
      </w:pPr>
      <w:ins w:id="374" w:author="Hass, Erk" w:date="2022-09-20T15:51:00Z">
        <w:r>
          <w:t>Change</w:t>
        </w:r>
      </w:ins>
      <w:ins w:id="375" w:author="Hass, Erk" w:date="2022-09-20T15:57:00Z">
        <w:r w:rsidR="009B7192">
          <w:t>.</w:t>
        </w:r>
      </w:ins>
      <w:ins w:id="376" w:author="Hass, Erk" w:date="2022-09-20T15:51:00Z">
        <w:r>
          <w:t xml:space="preserve"> Rephrase 2. to:</w:t>
        </w:r>
      </w:ins>
    </w:p>
    <w:p w14:paraId="2E070E15" w14:textId="1AB1C366" w:rsidR="00C34B52" w:rsidDel="00D36B48" w:rsidRDefault="00D36B48" w:rsidP="00D36B48">
      <w:pPr>
        <w:pStyle w:val="ListParagraph"/>
        <w:numPr>
          <w:ilvl w:val="0"/>
          <w:numId w:val="34"/>
        </w:numPr>
        <w:rPr>
          <w:del w:id="377" w:author="Hass, Erk" w:date="2022-09-20T15:51:00Z"/>
        </w:rPr>
      </w:pPr>
      <w:ins w:id="378" w:author="Hass, Erk" w:date="2022-09-20T15:51:00Z">
        <w:r>
          <w:t xml:space="preserve">The information necessary to process the requirement should be provided </w:t>
        </w:r>
        <w:r w:rsidRPr="00D36B48">
          <w:rPr>
            <w:highlight w:val="yellow"/>
          </w:rPr>
          <w:t xml:space="preserve">with direct engagement </w:t>
        </w:r>
        <w:r>
          <w:rPr>
            <w:highlight w:val="yellow"/>
          </w:rPr>
          <w:t>of</w:t>
        </w:r>
        <w:r w:rsidRPr="00D36B48">
          <w:rPr>
            <w:highlight w:val="yellow"/>
          </w:rPr>
          <w:t xml:space="preserve"> CXCSRM experts </w:t>
        </w:r>
        <w:r>
          <w:t xml:space="preserve"> as complete and accurate as possible using the template provided in Annex </w:t>
        </w:r>
        <w:proofErr w:type="spellStart"/>
        <w:r>
          <w:t>C.</w:t>
        </w:r>
      </w:ins>
      <w:del w:id="379" w:author="Hass, Erk" w:date="2022-09-20T15:51:00Z">
        <w:r w:rsidR="00C34B52" w:rsidRPr="00C34B52" w:rsidDel="00D36B48">
          <w:delText xml:space="preserve">Engage directly with NATO </w:delText>
        </w:r>
      </w:del>
      <w:ins w:id="380" w:author="SACT SEE CAPDEV REQS FWD SPECHT, Christian OF-4" w:date="2022-09-19T16:26:00Z">
        <w:del w:id="381" w:author="Hass, Erk" w:date="2022-09-20T15:51:00Z">
          <w:r w:rsidR="005E71D7" w:rsidDel="00D36B48">
            <w:delText>CXC</w:delText>
          </w:r>
        </w:del>
      </w:ins>
      <w:del w:id="382" w:author="Hass, Erk" w:date="2022-09-20T15:51:00Z">
        <w:r w:rsidR="00C34B52" w:rsidRPr="00C34B52" w:rsidDel="00D36B48">
          <w:delText xml:space="preserve">SRM experts to describe doctrinal or operational requirements and information in terms of NATO </w:delText>
        </w:r>
      </w:del>
      <w:ins w:id="383" w:author="SACT SEE CAPDEV REQS FWD SPECHT, Christian OF-4" w:date="2022-09-19T16:27:00Z">
        <w:del w:id="384" w:author="Hass, Erk" w:date="2022-09-20T15:51:00Z">
          <w:r w:rsidR="005E71D7" w:rsidDel="00D36B48">
            <w:delText>CXC</w:delText>
          </w:r>
        </w:del>
      </w:ins>
      <w:del w:id="385" w:author="Hass, Erk" w:date="2022-09-20T15:51:00Z">
        <w:r w:rsidR="00C34B52" w:rsidRPr="00C34B52" w:rsidDel="00D36B48">
          <w:delText>SRM information elements.</w:delText>
        </w:r>
      </w:del>
    </w:p>
    <w:p w14:paraId="0FE4E3C6" w14:textId="1460B4E3" w:rsidR="00C34B52" w:rsidDel="00D36B48" w:rsidRDefault="0043009C" w:rsidP="00B155FE">
      <w:pPr>
        <w:pStyle w:val="ListParagraph"/>
        <w:numPr>
          <w:ilvl w:val="0"/>
          <w:numId w:val="34"/>
        </w:numPr>
        <w:rPr>
          <w:del w:id="386" w:author="Hass, Erk" w:date="2022-09-20T15:51:00Z"/>
        </w:rPr>
      </w:pPr>
      <w:commentRangeStart w:id="387"/>
      <w:del w:id="388" w:author="Hass, Erk" w:date="2022-09-20T15:51:00Z">
        <w:r w:rsidRPr="00B155FE" w:rsidDel="00D36B48">
          <w:rPr>
            <w:u w:val="single"/>
          </w:rPr>
          <w:delText>Change</w:delText>
        </w:r>
        <w:r w:rsidRPr="00016EF4" w:rsidDel="00D36B48">
          <w:delText xml:space="preserve">. </w:delText>
        </w:r>
        <w:r w:rsidR="00C34B52" w:rsidDel="00D36B48">
          <w:delText>Rephrase 4</w:delText>
        </w:r>
        <w:r w:rsidR="00AB0322" w:rsidDel="00D36B48">
          <w:delText>.</w:delText>
        </w:r>
        <w:r w:rsidR="00C34B52" w:rsidDel="00D36B48">
          <w:delText xml:space="preserve"> to</w:delText>
        </w:r>
        <w:r w:rsidRPr="00016EF4" w:rsidDel="00D36B48">
          <w:delText xml:space="preserve"> “</w:delText>
        </w:r>
        <w:r w:rsidR="00C34B52" w:rsidRPr="004D0BA1" w:rsidDel="00D36B48">
          <w:delText xml:space="preserve">The Functional IER Panel will ensure </w:delText>
        </w:r>
        <w:r w:rsidR="00C34B52" w:rsidRPr="00B155FE" w:rsidDel="00D36B48">
          <w:rPr>
            <w:b/>
          </w:rPr>
          <w:delText xml:space="preserve">direct engagement with NATO </w:delText>
        </w:r>
      </w:del>
      <w:ins w:id="389" w:author="SACT SEE CAPDEV REQS FWD SPECHT, Christian OF-4" w:date="2022-09-19T16:27:00Z">
        <w:del w:id="390" w:author="Hass, Erk" w:date="2022-09-20T15:51:00Z">
          <w:r w:rsidR="005E71D7" w:rsidDel="00D36B48">
            <w:rPr>
              <w:b/>
            </w:rPr>
            <w:delText>CXC</w:delText>
          </w:r>
        </w:del>
      </w:ins>
      <w:del w:id="391" w:author="Hass, Erk" w:date="2022-09-20T15:51:00Z">
        <w:r w:rsidR="00C34B52" w:rsidRPr="00B155FE" w:rsidDel="00D36B48">
          <w:rPr>
            <w:b/>
          </w:rPr>
          <w:delText>SRM experts to describe doctrinal or operational requirements</w:delText>
        </w:r>
        <w:r w:rsidR="00C34B52" w:rsidRPr="004D0BA1" w:rsidDel="00D36B48">
          <w:delText xml:space="preserve"> and publication of the IR into the IER Repository.</w:delText>
        </w:r>
        <w:r w:rsidR="00C34B52" w:rsidDel="00D36B48">
          <w:delText>”</w:delText>
        </w:r>
        <w:commentRangeEnd w:id="387"/>
        <w:r w:rsidR="00F07009" w:rsidDel="00D36B48">
          <w:rPr>
            <w:rStyle w:val="CommentReference"/>
          </w:rPr>
          <w:commentReference w:id="387"/>
        </w:r>
      </w:del>
    </w:p>
    <w:p w14:paraId="7E9823F5" w14:textId="206592A2" w:rsidR="0043009C" w:rsidRPr="00B155FE" w:rsidRDefault="0043009C" w:rsidP="0043009C">
      <w:pPr>
        <w:pStyle w:val="Heading2"/>
        <w:rPr>
          <w:u w:val="single"/>
        </w:rPr>
      </w:pPr>
      <w:r w:rsidRPr="00B155FE">
        <w:rPr>
          <w:u w:val="single"/>
        </w:rPr>
        <w:t>Draft</w:t>
      </w:r>
      <w:proofErr w:type="spellEnd"/>
      <w:r w:rsidRPr="00B155FE">
        <w:rPr>
          <w:u w:val="single"/>
        </w:rPr>
        <w:t xml:space="preserve"> IER Development</w:t>
      </w:r>
      <w:r w:rsidR="00A8056B" w:rsidRPr="00B155FE">
        <w:rPr>
          <w:u w:val="single"/>
        </w:rPr>
        <w:t xml:space="preserve"> (Step 2) – APP-15 Section 2.1.5.</w:t>
      </w:r>
    </w:p>
    <w:p w14:paraId="6C24F9EF" w14:textId="0F707BC5" w:rsidR="009B7192" w:rsidRDefault="009B7192" w:rsidP="00B155FE">
      <w:pPr>
        <w:pStyle w:val="ListParagraph"/>
        <w:numPr>
          <w:ilvl w:val="0"/>
          <w:numId w:val="35"/>
        </w:numPr>
        <w:ind w:left="720"/>
        <w:rPr>
          <w:ins w:id="392" w:author="Hass, Erk" w:date="2022-09-20T15:53:00Z"/>
        </w:rPr>
      </w:pPr>
      <w:ins w:id="393" w:author="Hass, Erk" w:date="2022-09-20T15:53:00Z">
        <w:r>
          <w:t>Change</w:t>
        </w:r>
      </w:ins>
      <w:ins w:id="394" w:author="Hass, Erk" w:date="2022-09-20T15:56:00Z">
        <w:r>
          <w:t xml:space="preserve">. </w:t>
        </w:r>
        <w:proofErr w:type="spellStart"/>
        <w:r>
          <w:t>Reprase</w:t>
        </w:r>
      </w:ins>
      <w:proofErr w:type="spellEnd"/>
      <w:ins w:id="395" w:author="Hass, Erk" w:date="2022-09-20T15:53:00Z">
        <w:r>
          <w:t xml:space="preserve"> 2.a. </w:t>
        </w:r>
      </w:ins>
    </w:p>
    <w:p w14:paraId="52B8C53C" w14:textId="59437E80" w:rsidR="00BC619A" w:rsidRPr="0076239F" w:rsidRDefault="009B7192" w:rsidP="00B155FE">
      <w:pPr>
        <w:pStyle w:val="ListParagraph"/>
        <w:numPr>
          <w:ilvl w:val="0"/>
          <w:numId w:val="35"/>
        </w:numPr>
        <w:ind w:left="720"/>
      </w:pPr>
      <w:ins w:id="396" w:author="Hass, Erk" w:date="2022-09-20T15:54:00Z">
        <w:r>
          <w:t xml:space="preserve">to </w:t>
        </w:r>
      </w:ins>
      <w:del w:id="397" w:author="Hass, Erk" w:date="2022-09-20T15:54:00Z">
        <w:r w:rsidR="00BC619A" w:rsidRPr="0076239F" w:rsidDel="009B7192">
          <w:delText>C</w:delText>
        </w:r>
      </w:del>
      <w:ins w:id="398" w:author="Hass, Erk" w:date="2022-09-20T15:54:00Z">
        <w:r>
          <w:t>c</w:t>
        </w:r>
      </w:ins>
      <w:r w:rsidR="00BC619A" w:rsidRPr="0076239F">
        <w:t>onfirm that the IR is not satisfied by an existing IER</w:t>
      </w:r>
      <w:ins w:id="399" w:author="Hass, Erk" w:date="2022-09-20T15:53:00Z">
        <w:r>
          <w:t xml:space="preserve"> or CXCSRM</w:t>
        </w:r>
      </w:ins>
      <w:del w:id="400" w:author="Hass, Erk" w:date="2022-09-20T15:53:00Z">
        <w:r w:rsidR="00BC619A" w:rsidRPr="0076239F" w:rsidDel="009B7192">
          <w:delText>.</w:delText>
        </w:r>
      </w:del>
    </w:p>
    <w:p w14:paraId="157377C6" w14:textId="5C45DE45" w:rsidR="00BC619A" w:rsidDel="009B7192" w:rsidRDefault="00BC619A" w:rsidP="00B155FE">
      <w:pPr>
        <w:pStyle w:val="ListParagraph"/>
        <w:numPr>
          <w:ilvl w:val="0"/>
          <w:numId w:val="35"/>
        </w:numPr>
        <w:ind w:left="720"/>
        <w:rPr>
          <w:del w:id="401" w:author="Hass, Erk" w:date="2022-09-20T15:56:00Z"/>
        </w:rPr>
      </w:pPr>
      <w:commentRangeStart w:id="402"/>
      <w:del w:id="403" w:author="Hass, Erk" w:date="2022-09-20T15:55:00Z">
        <w:r w:rsidRPr="0076239F" w:rsidDel="009B7192">
          <w:delText>P</w:delText>
        </w:r>
      </w:del>
      <w:del w:id="404" w:author="Hass, Erk" w:date="2022-09-20T15:56:00Z">
        <w:r w:rsidRPr="0076239F" w:rsidDel="009B7192">
          <w:delText>roduce the Draft IER and supplement the necessary information of the IR with the support of the IR originator as required.</w:delText>
        </w:r>
      </w:del>
    </w:p>
    <w:p w14:paraId="44AA0383" w14:textId="64D5DE39" w:rsidR="00C34B52" w:rsidRPr="0076239F" w:rsidDel="009B7192" w:rsidRDefault="00C34B52" w:rsidP="00B155FE">
      <w:pPr>
        <w:pStyle w:val="ListParagraph"/>
        <w:numPr>
          <w:ilvl w:val="0"/>
          <w:numId w:val="35"/>
        </w:numPr>
        <w:ind w:left="720"/>
        <w:rPr>
          <w:del w:id="405" w:author="Hass, Erk" w:date="2022-09-20T15:56:00Z"/>
        </w:rPr>
      </w:pPr>
      <w:del w:id="406" w:author="Hass, Erk" w:date="2022-09-20T15:56:00Z">
        <w:r w:rsidRPr="00C34B52" w:rsidDel="009B7192">
          <w:delText xml:space="preserve">Align the Draft IER with concepts, information elements, and terminology from the </w:delText>
        </w:r>
      </w:del>
      <w:ins w:id="407" w:author="SACT SEE CAPDEV REQS FWD SPECHT, Christian OF-4" w:date="2022-09-19T16:27:00Z">
        <w:del w:id="408" w:author="Hass, Erk" w:date="2022-09-20T15:56:00Z">
          <w:r w:rsidR="005E71D7" w:rsidDel="009B7192">
            <w:delText>CXC</w:delText>
          </w:r>
        </w:del>
      </w:ins>
      <w:del w:id="409" w:author="Hass, Erk" w:date="2022-09-20T15:56:00Z">
        <w:r w:rsidRPr="00C34B52" w:rsidDel="009B7192">
          <w:delText xml:space="preserve">SRM. Extend the </w:delText>
        </w:r>
      </w:del>
      <w:ins w:id="410" w:author="SACT SEE CAPDEV REQS FWD SPECHT, Christian OF-4" w:date="2022-09-19T16:27:00Z">
        <w:del w:id="411" w:author="Hass, Erk" w:date="2022-09-20T15:56:00Z">
          <w:r w:rsidR="005E71D7" w:rsidDel="009B7192">
            <w:delText>CXC</w:delText>
          </w:r>
        </w:del>
      </w:ins>
      <w:del w:id="412" w:author="Hass, Erk" w:date="2022-09-20T15:56:00Z">
        <w:r w:rsidRPr="00C34B52" w:rsidDel="009B7192">
          <w:delText>SRM as required.</w:delText>
        </w:r>
      </w:del>
      <w:commentRangeEnd w:id="402"/>
      <w:r w:rsidR="009B7192">
        <w:rPr>
          <w:rStyle w:val="CommentReference"/>
        </w:rPr>
        <w:commentReference w:id="402"/>
      </w:r>
    </w:p>
    <w:p w14:paraId="6A9D4524" w14:textId="71958147" w:rsidR="00BC619A" w:rsidRDefault="00BC619A" w:rsidP="00B155FE">
      <w:pPr>
        <w:pStyle w:val="ListParagraph"/>
        <w:numPr>
          <w:ilvl w:val="0"/>
          <w:numId w:val="35"/>
        </w:numPr>
        <w:ind w:left="720"/>
      </w:pPr>
      <w:r w:rsidRPr="00B155FE">
        <w:rPr>
          <w:u w:val="single"/>
        </w:rPr>
        <w:t>Change</w:t>
      </w:r>
      <w:r>
        <w:t>. Rephrase 2.b.(1) to “</w:t>
      </w:r>
      <w:r w:rsidR="0043009C">
        <w:t>supplementing the necessary information of the IR (</w:t>
      </w:r>
      <w:r w:rsidR="0043009C">
        <w:rPr>
          <w:b/>
        </w:rPr>
        <w:t xml:space="preserve">with </w:t>
      </w:r>
      <w:del w:id="413" w:author="SACT SEE CAPDEV REQS FWD SPECHT, Christian OF-4" w:date="2022-09-19T16:27:00Z">
        <w:r w:rsidDel="005E71D7">
          <w:rPr>
            <w:b/>
          </w:rPr>
          <w:delText xml:space="preserve">NATO </w:delText>
        </w:r>
      </w:del>
      <w:ins w:id="414" w:author="SACT SEE CAPDEV REQS FWD SPECHT, Christian OF-4" w:date="2022-09-19T16:27:00Z">
        <w:r w:rsidR="005E71D7">
          <w:rPr>
            <w:b/>
          </w:rPr>
          <w:t>CXC</w:t>
        </w:r>
      </w:ins>
      <w:r w:rsidR="0043009C">
        <w:rPr>
          <w:b/>
        </w:rPr>
        <w:t>SRM experts</w:t>
      </w:r>
      <w:r w:rsidR="0043009C">
        <w:t xml:space="preserve"> and support of the IR originator as required).</w:t>
      </w:r>
      <w:r>
        <w:t>”</w:t>
      </w:r>
    </w:p>
    <w:p w14:paraId="1A18AFB8" w14:textId="6871EAC0" w:rsidR="0043009C" w:rsidRPr="00016EF4" w:rsidRDefault="00BC619A" w:rsidP="00B155FE">
      <w:pPr>
        <w:pStyle w:val="ListParagraph"/>
        <w:numPr>
          <w:ilvl w:val="0"/>
          <w:numId w:val="35"/>
        </w:numPr>
        <w:ind w:left="720"/>
      </w:pPr>
      <w:r w:rsidRPr="00B155FE">
        <w:rPr>
          <w:u w:val="single"/>
        </w:rPr>
        <w:t>Change</w:t>
      </w:r>
      <w:r>
        <w:t xml:space="preserve">. Rephrase 3. </w:t>
      </w:r>
      <w:r w:rsidR="00C34B52">
        <w:t>t</w:t>
      </w:r>
      <w:r>
        <w:t>o “</w:t>
      </w:r>
      <w:r w:rsidR="0043009C" w:rsidRPr="00016EF4">
        <w:t xml:space="preserve">When refining the IEs and drafting the DEs, support can be provided by the NHQC3 Staff and </w:t>
      </w:r>
      <w:del w:id="415" w:author="SACT SEE CAPDEV REQS FWD SPECHT, Christian OF-4" w:date="2022-09-19T16:27:00Z">
        <w:r w:rsidR="0043009C" w:rsidRPr="00016EF4" w:rsidDel="005E71D7">
          <w:rPr>
            <w:b/>
          </w:rPr>
          <w:delText xml:space="preserve">NATO </w:delText>
        </w:r>
      </w:del>
      <w:ins w:id="416" w:author="SACT SEE CAPDEV REQS FWD SPECHT, Christian OF-4" w:date="2022-09-19T16:27:00Z">
        <w:r w:rsidR="005E71D7">
          <w:rPr>
            <w:b/>
          </w:rPr>
          <w:t>CXC</w:t>
        </w:r>
      </w:ins>
      <w:r w:rsidR="0043009C" w:rsidRPr="00016EF4">
        <w:rPr>
          <w:b/>
        </w:rPr>
        <w:t>SRM experts</w:t>
      </w:r>
      <w:r w:rsidR="0043009C" w:rsidRPr="00016EF4">
        <w:t xml:space="preserve"> to the </w:t>
      </w:r>
      <w:r w:rsidR="0043009C" w:rsidRPr="00016EF4">
        <w:lastRenderedPageBreak/>
        <w:t>functional IER Panel, in order to enable reuse of existing elements (</w:t>
      </w:r>
      <w:r w:rsidR="008C4728" w:rsidRPr="008C4728">
        <w:rPr>
          <w:i/>
        </w:rPr>
        <w:t>Paragraph 2.1.10 – Data Harmonization refers</w:t>
      </w:r>
      <w:r w:rsidR="00EC425A" w:rsidRPr="00016EF4">
        <w:t>)</w:t>
      </w:r>
      <w:r w:rsidR="0043009C" w:rsidRPr="00016EF4">
        <w:t>.</w:t>
      </w:r>
      <w:r w:rsidR="00EC425A">
        <w:t>”</w:t>
      </w:r>
    </w:p>
    <w:p w14:paraId="4019D520" w14:textId="592CA292" w:rsidR="0043009C" w:rsidRPr="00B155FE" w:rsidRDefault="0043009C" w:rsidP="0043009C">
      <w:pPr>
        <w:pStyle w:val="Heading2"/>
        <w:rPr>
          <w:u w:val="single"/>
        </w:rPr>
      </w:pPr>
      <w:r w:rsidRPr="00B155FE">
        <w:rPr>
          <w:u w:val="single"/>
        </w:rPr>
        <w:t>Refined IER Development</w:t>
      </w:r>
      <w:r w:rsidR="00A8056B" w:rsidRPr="00B155FE">
        <w:rPr>
          <w:u w:val="single"/>
        </w:rPr>
        <w:t xml:space="preserve"> (Step 3) – APP-15 Section 2.1.6.</w:t>
      </w:r>
    </w:p>
    <w:p w14:paraId="36085865" w14:textId="02EAB9C9" w:rsidR="008F1681" w:rsidDel="009B7192" w:rsidRDefault="008F1681" w:rsidP="00B155FE">
      <w:pPr>
        <w:pStyle w:val="ListParagraph"/>
        <w:numPr>
          <w:ilvl w:val="0"/>
          <w:numId w:val="36"/>
        </w:numPr>
        <w:rPr>
          <w:del w:id="417" w:author="Hass, Erk" w:date="2022-09-20T16:00:00Z"/>
        </w:rPr>
      </w:pPr>
      <w:commentRangeStart w:id="418"/>
      <w:del w:id="419" w:author="Hass, Erk" w:date="2022-09-20T16:00:00Z">
        <w:r w:rsidDel="009B7192">
          <w:delText>Validate that the IER meets the operational requirement and is compliant with the current Operational Doctrine.</w:delText>
        </w:r>
      </w:del>
    </w:p>
    <w:p w14:paraId="7933EC0F" w14:textId="71E5575C" w:rsidR="008F1681" w:rsidDel="009B7192" w:rsidRDefault="008F1681" w:rsidP="00B155FE">
      <w:pPr>
        <w:pStyle w:val="ListParagraph"/>
        <w:numPr>
          <w:ilvl w:val="0"/>
          <w:numId w:val="36"/>
        </w:numPr>
        <w:rPr>
          <w:del w:id="420" w:author="Hass, Erk" w:date="2022-09-20T16:00:00Z"/>
        </w:rPr>
      </w:pPr>
      <w:del w:id="421" w:author="Hass, Erk" w:date="2022-09-20T16:00:00Z">
        <w:r w:rsidDel="009B7192">
          <w:delText>Refine the Draft IER including all required elements, with the required level of detail (IER, IEs, DEs), ensuring appropriate reuse of already designed IEs and DEs and identifying and triggering harmonization tasks as required.</w:delText>
        </w:r>
      </w:del>
    </w:p>
    <w:p w14:paraId="57F405B1" w14:textId="6B3C8DE6" w:rsidR="008F1681" w:rsidDel="009B7192" w:rsidRDefault="008F1681" w:rsidP="00B155FE">
      <w:pPr>
        <w:pStyle w:val="ListParagraph"/>
        <w:numPr>
          <w:ilvl w:val="0"/>
          <w:numId w:val="36"/>
        </w:numPr>
        <w:rPr>
          <w:del w:id="422" w:author="Hass, Erk" w:date="2022-09-20T16:00:00Z"/>
        </w:rPr>
      </w:pPr>
      <w:del w:id="423" w:author="Hass, Erk" w:date="2022-09-20T16:00:00Z">
        <w:r w:rsidDel="009B7192">
          <w:delText xml:space="preserve">Harmonize the Refined IER with concepts, information elements, and terminology from the </w:delText>
        </w:r>
      </w:del>
      <w:ins w:id="424" w:author="SACT SEE CAPDEV REQS FWD SPECHT, Christian OF-4" w:date="2022-09-19T16:28:00Z">
        <w:del w:id="425" w:author="Hass, Erk" w:date="2022-09-20T16:00:00Z">
          <w:r w:rsidR="005E71D7" w:rsidDel="009B7192">
            <w:delText>CXC</w:delText>
          </w:r>
        </w:del>
      </w:ins>
      <w:del w:id="426" w:author="Hass, Erk" w:date="2022-09-20T16:00:00Z">
        <w:r w:rsidDel="009B7192">
          <w:delText xml:space="preserve">SRM. Extend the </w:delText>
        </w:r>
      </w:del>
      <w:ins w:id="427" w:author="SACT SEE CAPDEV REQS FWD SPECHT, Christian OF-4" w:date="2022-09-19T16:28:00Z">
        <w:del w:id="428" w:author="Hass, Erk" w:date="2022-09-20T16:00:00Z">
          <w:r w:rsidR="005E71D7" w:rsidDel="009B7192">
            <w:delText>CXC</w:delText>
          </w:r>
        </w:del>
      </w:ins>
      <w:del w:id="429" w:author="Hass, Erk" w:date="2022-09-20T16:00:00Z">
        <w:r w:rsidDel="009B7192">
          <w:delText>SRM as required.</w:delText>
        </w:r>
      </w:del>
    </w:p>
    <w:p w14:paraId="478B3616" w14:textId="5A92AC73" w:rsidR="008F1681" w:rsidRPr="00016EF4" w:rsidDel="009B7192" w:rsidRDefault="008F1681" w:rsidP="00B155FE">
      <w:pPr>
        <w:pStyle w:val="ListParagraph"/>
        <w:numPr>
          <w:ilvl w:val="0"/>
          <w:numId w:val="36"/>
        </w:numPr>
        <w:rPr>
          <w:del w:id="430" w:author="Hass, Erk" w:date="2022-09-20T16:00:00Z"/>
        </w:rPr>
      </w:pPr>
      <w:del w:id="431" w:author="Hass, Erk" w:date="2022-09-20T16:00:00Z">
        <w:r w:rsidDel="009B7192">
          <w:delText>Ensure publication of the Refined IER into the IER Repository for further processing by the IERHWG and prepare recommendations for joint prioritization purposes.</w:delText>
        </w:r>
        <w:commentRangeEnd w:id="418"/>
        <w:r w:rsidR="009B7192" w:rsidDel="009B7192">
          <w:rPr>
            <w:rStyle w:val="CommentReference"/>
          </w:rPr>
          <w:commentReference w:id="418"/>
        </w:r>
      </w:del>
    </w:p>
    <w:p w14:paraId="1D2BB43E" w14:textId="00444C38" w:rsidR="008F1681" w:rsidRDefault="008F1681" w:rsidP="00B155FE">
      <w:pPr>
        <w:pStyle w:val="ListParagraph"/>
        <w:numPr>
          <w:ilvl w:val="0"/>
          <w:numId w:val="36"/>
        </w:numPr>
      </w:pPr>
      <w:r w:rsidRPr="00B155FE">
        <w:rPr>
          <w:u w:val="single"/>
        </w:rPr>
        <w:t>Change</w:t>
      </w:r>
      <w:r w:rsidRPr="00016EF4">
        <w:t>. Rephrase 1.a. to “</w:t>
      </w:r>
      <w:r w:rsidR="0043009C" w:rsidRPr="00016EF4">
        <w:t xml:space="preserve">Validate the IER meets the operational requirement form the single service perspective </w:t>
      </w:r>
      <w:r w:rsidR="0043009C" w:rsidRPr="00016EF4">
        <w:rPr>
          <w:b/>
        </w:rPr>
        <w:t xml:space="preserve">and </w:t>
      </w:r>
      <w:del w:id="432" w:author="SACT SEE CAPDEV REQS FWD SPECHT, Christian OF-4" w:date="2022-09-19T16:28:00Z">
        <w:r w:rsidR="0043009C" w:rsidRPr="00016EF4" w:rsidDel="005E71D7">
          <w:rPr>
            <w:b/>
          </w:rPr>
          <w:delText xml:space="preserve">NATO </w:delText>
        </w:r>
      </w:del>
      <w:ins w:id="433" w:author="SACT SEE CAPDEV REQS FWD SPECHT, Christian OF-4" w:date="2022-09-19T16:28:00Z">
        <w:r w:rsidR="005E71D7">
          <w:rPr>
            <w:b/>
          </w:rPr>
          <w:t>CXC</w:t>
        </w:r>
      </w:ins>
      <w:r w:rsidR="0043009C" w:rsidRPr="00016EF4">
        <w:rPr>
          <w:b/>
        </w:rPr>
        <w:t>SRM adaptation</w:t>
      </w:r>
      <w:r w:rsidR="0043009C" w:rsidRPr="00016EF4">
        <w:t>. For IERs developed outside the MC the validation will be performed by the SJIERP by checking across all domains.</w:t>
      </w:r>
      <w:r w:rsidRPr="00016EF4">
        <w:t>”</w:t>
      </w:r>
    </w:p>
    <w:p w14:paraId="065AFEDA" w14:textId="5F97C029" w:rsidR="0043009C" w:rsidRPr="00B155FE" w:rsidRDefault="008F1681" w:rsidP="00B155FE">
      <w:pPr>
        <w:pStyle w:val="ListParagraph"/>
        <w:numPr>
          <w:ilvl w:val="0"/>
          <w:numId w:val="36"/>
        </w:numPr>
      </w:pPr>
      <w:r w:rsidRPr="00B155FE">
        <w:rPr>
          <w:u w:val="single"/>
        </w:rPr>
        <w:t>Change</w:t>
      </w:r>
      <w:r>
        <w:t>. Rephrase</w:t>
      </w:r>
      <w:r w:rsidR="008C4728">
        <w:t xml:space="preserve"> 2. to “</w:t>
      </w:r>
      <w:r w:rsidR="0043009C" w:rsidRPr="00016EF4">
        <w:t xml:space="preserve">When refining the IEs and DEs, support can be provided by the NHQC3Staff </w:t>
      </w:r>
      <w:r w:rsidR="0043009C" w:rsidRPr="00016EF4">
        <w:rPr>
          <w:b/>
        </w:rPr>
        <w:t xml:space="preserve">and </w:t>
      </w:r>
      <w:del w:id="434" w:author="SACT SEE CAPDEV REQS FWD SPECHT, Christian OF-4" w:date="2022-09-19T16:28:00Z">
        <w:r w:rsidR="0043009C" w:rsidRPr="00016EF4" w:rsidDel="005E71D7">
          <w:rPr>
            <w:b/>
          </w:rPr>
          <w:delText xml:space="preserve">NATO </w:delText>
        </w:r>
      </w:del>
      <w:ins w:id="435" w:author="SACT SEE CAPDEV REQS FWD SPECHT, Christian OF-4" w:date="2022-09-19T16:28:00Z">
        <w:r w:rsidR="005E71D7">
          <w:rPr>
            <w:b/>
          </w:rPr>
          <w:t>CXC</w:t>
        </w:r>
      </w:ins>
      <w:r w:rsidR="0043009C" w:rsidRPr="00016EF4">
        <w:rPr>
          <w:b/>
        </w:rPr>
        <w:t>SRM experts</w:t>
      </w:r>
      <w:r w:rsidR="0043009C" w:rsidRPr="00016EF4">
        <w:t xml:space="preserve"> to the Senior IER Panel in order to enable reuse of existing IEs and DEs and identify potential harmonization tasks. (Paragraph 2.1</w:t>
      </w:r>
      <w:r w:rsidR="008C4728" w:rsidRPr="004D0BA1">
        <w:t>.10 Data Harmonization refers).</w:t>
      </w:r>
      <w:r w:rsidR="008C4728">
        <w:t>”</w:t>
      </w:r>
    </w:p>
    <w:p w14:paraId="6BEF9BFA" w14:textId="55C80708" w:rsidR="0043009C" w:rsidRPr="00B155FE" w:rsidRDefault="0043009C" w:rsidP="0043009C">
      <w:pPr>
        <w:pStyle w:val="Heading2"/>
        <w:rPr>
          <w:u w:val="single"/>
        </w:rPr>
      </w:pPr>
      <w:r w:rsidRPr="00B155FE">
        <w:rPr>
          <w:u w:val="single"/>
        </w:rPr>
        <w:t>Finalised IER Joint Validation</w:t>
      </w:r>
      <w:r w:rsidR="00A8056B" w:rsidRPr="00B155FE">
        <w:rPr>
          <w:u w:val="single"/>
        </w:rPr>
        <w:t xml:space="preserve"> (Step 4) – APP-15 Section 2.1.7.</w:t>
      </w:r>
    </w:p>
    <w:p w14:paraId="24600329" w14:textId="626026B2" w:rsidR="000601CB" w:rsidRDefault="000601CB" w:rsidP="00B155FE">
      <w:pPr>
        <w:pStyle w:val="ListParagraph"/>
        <w:numPr>
          <w:ilvl w:val="0"/>
          <w:numId w:val="37"/>
        </w:numPr>
        <w:rPr>
          <w:ins w:id="436" w:author="Hass, Erk" w:date="2022-09-20T16:04:00Z"/>
        </w:rPr>
      </w:pPr>
      <w:ins w:id="437" w:author="Hass, Erk" w:date="2022-09-20T16:04:00Z">
        <w:r w:rsidRPr="00B155FE">
          <w:rPr>
            <w:u w:val="single"/>
          </w:rPr>
          <w:t>Change</w:t>
        </w:r>
        <w:r w:rsidRPr="00016EF4">
          <w:t>. Rephrase</w:t>
        </w:r>
        <w:r>
          <w:t xml:space="preserve"> 2.b. </w:t>
        </w:r>
      </w:ins>
    </w:p>
    <w:p w14:paraId="1DB9752D" w14:textId="750D3DC9" w:rsidR="000601CB" w:rsidRDefault="000601CB" w:rsidP="00B155FE">
      <w:pPr>
        <w:pStyle w:val="ListParagraph"/>
        <w:numPr>
          <w:ilvl w:val="0"/>
          <w:numId w:val="37"/>
        </w:numPr>
        <w:rPr>
          <w:ins w:id="438" w:author="Hass, Erk" w:date="2022-09-20T16:04:00Z"/>
        </w:rPr>
      </w:pPr>
      <w:ins w:id="439" w:author="Hass, Erk" w:date="2022-09-20T16:04:00Z">
        <w:r>
          <w:t xml:space="preserve">Forward the </w:t>
        </w:r>
      </w:ins>
      <w:ins w:id="440" w:author="Hass, Erk" w:date="2022-09-20T16:05:00Z">
        <w:r>
          <w:t>refined IER to the Technical Authority and CXCSRM experts for technical assessment.</w:t>
        </w:r>
      </w:ins>
    </w:p>
    <w:p w14:paraId="5B12C89D" w14:textId="67BBA2C3" w:rsidR="003F48D9" w:rsidDel="000601CB" w:rsidRDefault="003F48D9" w:rsidP="00B155FE">
      <w:pPr>
        <w:pStyle w:val="ListParagraph"/>
        <w:numPr>
          <w:ilvl w:val="0"/>
          <w:numId w:val="37"/>
        </w:numPr>
        <w:rPr>
          <w:del w:id="441" w:author="Hass, Erk" w:date="2022-09-20T16:04:00Z"/>
        </w:rPr>
      </w:pPr>
      <w:commentRangeStart w:id="442"/>
      <w:del w:id="443" w:author="Hass, Erk" w:date="2022-09-20T16:04:00Z">
        <w:r w:rsidDel="000601CB">
          <w:delText xml:space="preserve">Finalize the IER as a jointly validated and NATO </w:delText>
        </w:r>
      </w:del>
      <w:ins w:id="444" w:author="SACT SEE CAPDEV REQS FWD SPECHT, Christian OF-4" w:date="2022-09-19T16:28:00Z">
        <w:del w:id="445" w:author="Hass, Erk" w:date="2022-09-20T16:04:00Z">
          <w:r w:rsidR="009A3103" w:rsidDel="000601CB">
            <w:delText>CXC</w:delText>
          </w:r>
        </w:del>
      </w:ins>
      <w:del w:id="446" w:author="Hass, Erk" w:date="2022-09-20T16:04:00Z">
        <w:r w:rsidDel="000601CB">
          <w:delText>SRM harmonized operational requirement</w:delText>
        </w:r>
        <w:commentRangeEnd w:id="442"/>
        <w:r w:rsidR="000601CB" w:rsidDel="000601CB">
          <w:rPr>
            <w:rStyle w:val="CommentReference"/>
          </w:rPr>
          <w:commentReference w:id="442"/>
        </w:r>
        <w:r w:rsidDel="000601CB">
          <w:delText>.</w:delText>
        </w:r>
      </w:del>
    </w:p>
    <w:p w14:paraId="7AA71C34" w14:textId="0B8549D1" w:rsidR="003F48D9" w:rsidDel="000601CB" w:rsidRDefault="003F48D9" w:rsidP="00B155FE">
      <w:pPr>
        <w:pStyle w:val="ListParagraph"/>
        <w:numPr>
          <w:ilvl w:val="0"/>
          <w:numId w:val="37"/>
        </w:numPr>
        <w:rPr>
          <w:del w:id="447" w:author="Hass, Erk" w:date="2022-09-20T16:04:00Z"/>
        </w:rPr>
      </w:pPr>
      <w:del w:id="448" w:author="Hass, Erk" w:date="2022-09-20T16:04:00Z">
        <w:r w:rsidDel="000601CB">
          <w:delText>Forward the Finalised IER to the Technical Authority for technical assessment.</w:delText>
        </w:r>
      </w:del>
    </w:p>
    <w:p w14:paraId="17749D97" w14:textId="6D017BF9" w:rsidR="003F48D9" w:rsidDel="000601CB" w:rsidRDefault="003F48D9" w:rsidP="00B155FE">
      <w:pPr>
        <w:pStyle w:val="ListParagraph"/>
        <w:numPr>
          <w:ilvl w:val="0"/>
          <w:numId w:val="37"/>
        </w:numPr>
        <w:rPr>
          <w:del w:id="449" w:author="Hass, Erk" w:date="2022-09-20T16:04:00Z"/>
        </w:rPr>
      </w:pPr>
      <w:del w:id="450" w:author="Hass, Erk" w:date="2022-09-20T16:04:00Z">
        <w:r w:rsidDel="000601CB">
          <w:delText>Set the priority for the Finalised IERs and register the Finalised IER into the IER Repository.</w:delText>
        </w:r>
      </w:del>
    </w:p>
    <w:p w14:paraId="623FBB28" w14:textId="6CFE02BB" w:rsidR="0043009C" w:rsidDel="000601CB" w:rsidRDefault="0043009C" w:rsidP="00B155FE">
      <w:pPr>
        <w:pStyle w:val="ListParagraph"/>
        <w:numPr>
          <w:ilvl w:val="0"/>
          <w:numId w:val="37"/>
        </w:numPr>
        <w:rPr>
          <w:del w:id="451" w:author="Hass, Erk" w:date="2022-09-20T16:04:00Z"/>
        </w:rPr>
      </w:pPr>
      <w:del w:id="452" w:author="Hass, Erk" w:date="2022-09-20T16:04:00Z">
        <w:r w:rsidDel="000601CB">
          <w:delText>No changes expected.</w:delText>
        </w:r>
      </w:del>
    </w:p>
    <w:p w14:paraId="3A52837E" w14:textId="0A8B5BE8" w:rsidR="003F48D9" w:rsidRPr="00B155FE" w:rsidRDefault="0043009C" w:rsidP="00571037">
      <w:pPr>
        <w:pStyle w:val="Heading2"/>
        <w:rPr>
          <w:u w:val="single"/>
        </w:rPr>
      </w:pPr>
      <w:r w:rsidRPr="00B155FE">
        <w:rPr>
          <w:u w:val="single"/>
        </w:rPr>
        <w:t>IES(s) Development</w:t>
      </w:r>
      <w:r w:rsidR="00A8056B" w:rsidRPr="00B155FE">
        <w:rPr>
          <w:u w:val="single"/>
        </w:rPr>
        <w:t xml:space="preserve"> (Step 5) – APP-15 Section 2.1.8.</w:t>
      </w:r>
    </w:p>
    <w:p w14:paraId="46B5E396" w14:textId="595D85D1" w:rsidR="00016EF4" w:rsidRDefault="00016EF4" w:rsidP="00B155FE">
      <w:pPr>
        <w:pStyle w:val="ListParagraph"/>
        <w:numPr>
          <w:ilvl w:val="0"/>
          <w:numId w:val="38"/>
        </w:numPr>
      </w:pPr>
      <w:commentRangeStart w:id="453"/>
      <w:del w:id="454" w:author="Hass, Erk" w:date="2022-09-20T16:07:00Z">
        <w:r w:rsidDel="000601CB">
          <w:delText>Develop the required Information Exchange Specification(s) (IES).</w:delText>
        </w:r>
        <w:commentRangeEnd w:id="453"/>
        <w:r w:rsidR="000601CB" w:rsidDel="000601CB">
          <w:rPr>
            <w:rStyle w:val="CommentReference"/>
          </w:rPr>
          <w:commentReference w:id="453"/>
        </w:r>
      </w:del>
    </w:p>
    <w:p w14:paraId="0B99A7C4" w14:textId="4DE33404" w:rsidR="000601CB" w:rsidRDefault="000601CB" w:rsidP="00B155FE">
      <w:pPr>
        <w:pStyle w:val="ListParagraph"/>
        <w:numPr>
          <w:ilvl w:val="0"/>
          <w:numId w:val="38"/>
        </w:numPr>
        <w:rPr>
          <w:ins w:id="455" w:author="Hass, Erk" w:date="2022-09-20T16:12:00Z"/>
        </w:rPr>
      </w:pPr>
      <w:ins w:id="456" w:author="Hass, Erk" w:date="2022-09-20T16:12:00Z">
        <w:r>
          <w:t xml:space="preserve">Change. Add 1.c. </w:t>
        </w:r>
      </w:ins>
    </w:p>
    <w:p w14:paraId="4AE8BF31" w14:textId="3C89C00E" w:rsidR="00016EF4" w:rsidRDefault="00016EF4" w:rsidP="00B155FE">
      <w:pPr>
        <w:pStyle w:val="ListParagraph"/>
        <w:numPr>
          <w:ilvl w:val="0"/>
          <w:numId w:val="38"/>
        </w:numPr>
      </w:pPr>
      <w:r>
        <w:t xml:space="preserve">Appropriate bodies to use their resources (and toolchains) to create the IES(s) from the IER that is already harmonized with the </w:t>
      </w:r>
      <w:ins w:id="457" w:author="SACT SEE CAPDEV REQS FWD SPECHT, Christian OF-4" w:date="2022-09-19T16:29:00Z">
        <w:r w:rsidR="009A3103">
          <w:t>CXC</w:t>
        </w:r>
      </w:ins>
      <w:r>
        <w:t>SRM.</w:t>
      </w:r>
    </w:p>
    <w:p w14:paraId="2E144945" w14:textId="48214AB4" w:rsidR="000601CB" w:rsidRDefault="000601CB" w:rsidP="00B155FE">
      <w:pPr>
        <w:pStyle w:val="ListParagraph"/>
        <w:numPr>
          <w:ilvl w:val="0"/>
          <w:numId w:val="38"/>
        </w:numPr>
        <w:rPr>
          <w:ins w:id="458" w:author="Hass, Erk" w:date="2022-09-20T16:10:00Z"/>
        </w:rPr>
      </w:pPr>
      <w:ins w:id="459" w:author="Hass, Erk" w:date="2022-09-20T16:10:00Z">
        <w:r>
          <w:t>Change. Add 1.</w:t>
        </w:r>
      </w:ins>
      <w:ins w:id="460" w:author="Hass, Erk" w:date="2022-09-20T16:12:00Z">
        <w:r>
          <w:t>d</w:t>
        </w:r>
      </w:ins>
      <w:ins w:id="461" w:author="Hass, Erk" w:date="2022-09-20T16:10:00Z">
        <w:r>
          <w:t>.</w:t>
        </w:r>
      </w:ins>
    </w:p>
    <w:p w14:paraId="5DFBA280" w14:textId="6EA65955" w:rsidR="00016EF4" w:rsidRDefault="00140A5C" w:rsidP="00B155FE">
      <w:pPr>
        <w:pStyle w:val="ListParagraph"/>
        <w:numPr>
          <w:ilvl w:val="0"/>
          <w:numId w:val="38"/>
        </w:numPr>
      </w:pPr>
      <w:ins w:id="462" w:author="Hass, Erk" w:date="2022-09-20T16:13:00Z">
        <w:r>
          <w:t xml:space="preserve">Appropriate bodies to </w:t>
        </w:r>
      </w:ins>
      <w:del w:id="463" w:author="Hass, Erk" w:date="2022-09-20T16:13:00Z">
        <w:r w:rsidR="00016EF4" w:rsidDel="00140A5C">
          <w:delText>V</w:delText>
        </w:r>
      </w:del>
      <w:ins w:id="464" w:author="Hass, Erk" w:date="2022-09-20T16:13:00Z">
        <w:r>
          <w:t>v</w:t>
        </w:r>
      </w:ins>
      <w:r w:rsidR="00016EF4">
        <w:t>alidate, verify, and review the toolchains’ output (IES(s)) with respect to the used standards.</w:t>
      </w:r>
    </w:p>
    <w:p w14:paraId="1995F154" w14:textId="1D0C978F" w:rsidR="00016EF4" w:rsidDel="000601CB" w:rsidRDefault="00016EF4" w:rsidP="00B155FE">
      <w:pPr>
        <w:pStyle w:val="ListParagraph"/>
        <w:numPr>
          <w:ilvl w:val="0"/>
          <w:numId w:val="38"/>
        </w:numPr>
        <w:rPr>
          <w:del w:id="465" w:author="Hass, Erk" w:date="2022-09-20T16:08:00Z"/>
        </w:rPr>
      </w:pPr>
      <w:commentRangeStart w:id="466"/>
      <w:del w:id="467" w:author="Hass, Erk" w:date="2022-09-20T16:08:00Z">
        <w:r w:rsidDel="000601CB">
          <w:delText>Register the IES(s) in the appropriate registries/repositories.</w:delText>
        </w:r>
        <w:commentRangeEnd w:id="466"/>
        <w:r w:rsidR="000601CB" w:rsidDel="000601CB">
          <w:rPr>
            <w:rStyle w:val="CommentReference"/>
          </w:rPr>
          <w:commentReference w:id="466"/>
        </w:r>
      </w:del>
    </w:p>
    <w:p w14:paraId="75B17B70" w14:textId="071F014D" w:rsidR="0043009C" w:rsidDel="000601CB" w:rsidRDefault="0043009C" w:rsidP="00B155FE">
      <w:pPr>
        <w:pStyle w:val="ListParagraph"/>
        <w:numPr>
          <w:ilvl w:val="0"/>
          <w:numId w:val="38"/>
        </w:numPr>
        <w:rPr>
          <w:del w:id="468" w:author="Hass, Erk" w:date="2022-09-20T16:08:00Z"/>
        </w:rPr>
      </w:pPr>
      <w:del w:id="469" w:author="Hass, Erk" w:date="2022-09-20T16:08:00Z">
        <w:r w:rsidDel="000601CB">
          <w:delText xml:space="preserve">No changes expected. </w:delText>
        </w:r>
      </w:del>
    </w:p>
    <w:p w14:paraId="34D95C51" w14:textId="286E2CA3" w:rsidR="0043009C" w:rsidRPr="00016EF4" w:rsidRDefault="00016EF4" w:rsidP="00B155FE">
      <w:pPr>
        <w:pStyle w:val="ListParagraph"/>
        <w:numPr>
          <w:ilvl w:val="0"/>
          <w:numId w:val="38"/>
        </w:numPr>
      </w:pPr>
      <w:r w:rsidRPr="00B155FE">
        <w:rPr>
          <w:u w:val="single"/>
        </w:rPr>
        <w:lastRenderedPageBreak/>
        <w:t>Note</w:t>
      </w:r>
      <w:r w:rsidRPr="00016EF4">
        <w:t xml:space="preserve">. </w:t>
      </w:r>
      <w:r>
        <w:t>T</w:t>
      </w:r>
      <w:r w:rsidR="0043009C" w:rsidRPr="00B155FE">
        <w:t>he NATO MTF community</w:t>
      </w:r>
      <w:r>
        <w:t xml:space="preserve"> </w:t>
      </w:r>
      <w:r w:rsidR="0043009C" w:rsidRPr="00B155FE">
        <w:t xml:space="preserve">as represented by the MTF CaT as one of </w:t>
      </w:r>
      <w:r w:rsidRPr="00016EF4">
        <w:t>the NATO IES development bodies</w:t>
      </w:r>
      <w:r w:rsidR="0043009C" w:rsidRPr="00B155FE">
        <w:t xml:space="preserve"> ha</w:t>
      </w:r>
      <w:r>
        <w:t>s</w:t>
      </w:r>
      <w:r w:rsidR="0043009C" w:rsidRPr="00B155FE">
        <w:t xml:space="preserve"> already committed to the adoption of the </w:t>
      </w:r>
      <w:del w:id="470" w:author="SACT SEE CAPDEV REQS FWD SPECHT, Christian OF-4" w:date="2022-09-19T16:29:00Z">
        <w:r w:rsidR="0043009C" w:rsidRPr="00B155FE" w:rsidDel="009A3103">
          <w:delText xml:space="preserve">NATO </w:delText>
        </w:r>
      </w:del>
      <w:ins w:id="471" w:author="SACT SEE CAPDEV REQS FWD SPECHT, Christian OF-4" w:date="2022-09-19T16:29:00Z">
        <w:r w:rsidR="009A3103">
          <w:t>CXC</w:t>
        </w:r>
      </w:ins>
      <w:r w:rsidR="0043009C" w:rsidRPr="00B155FE">
        <w:t xml:space="preserve">SRM as outlined within the Standard Related Documents (SRD) under the cover of STANAG 5653 - NCDF Governance </w:t>
      </w:r>
      <w:r w:rsidR="0043009C" w:rsidRPr="00016EF4">
        <w:t xml:space="preserve">(Ref. </w:t>
      </w:r>
      <w:r w:rsidR="00491FAA">
        <w:fldChar w:fldCharType="begin"/>
      </w:r>
      <w:r w:rsidR="00491FAA">
        <w:instrText xml:space="preserve"> REF _Ref107929113 \r \h </w:instrText>
      </w:r>
      <w:r w:rsidR="00491FAA">
        <w:fldChar w:fldCharType="separate"/>
      </w:r>
      <w:r w:rsidR="00491FAA">
        <w:t>F</w:t>
      </w:r>
      <w:r w:rsidR="00491FAA">
        <w:fldChar w:fldCharType="end"/>
      </w:r>
      <w:r w:rsidR="0043009C" w:rsidRPr="00016EF4">
        <w:t>).</w:t>
      </w:r>
    </w:p>
    <w:p w14:paraId="11B7672C" w14:textId="4C6A7C83" w:rsidR="0043009C" w:rsidRPr="00B155FE" w:rsidRDefault="0043009C" w:rsidP="0043009C">
      <w:pPr>
        <w:pStyle w:val="Heading2"/>
        <w:rPr>
          <w:u w:val="single"/>
        </w:rPr>
      </w:pPr>
      <w:r w:rsidRPr="00B155FE">
        <w:rPr>
          <w:u w:val="single"/>
        </w:rPr>
        <w:t>Solution(s) Publication</w:t>
      </w:r>
      <w:r w:rsidR="00A8056B" w:rsidRPr="00B155FE">
        <w:rPr>
          <w:u w:val="single"/>
        </w:rPr>
        <w:t xml:space="preserve"> (Step 6) – Process Termination – APP-15 Section 2.1.9.</w:t>
      </w:r>
    </w:p>
    <w:p w14:paraId="43FDAAFF" w14:textId="59E64953" w:rsidR="0043009C" w:rsidDel="00140A5C" w:rsidRDefault="0043009C" w:rsidP="00B155FE">
      <w:pPr>
        <w:pStyle w:val="ListParagraph"/>
        <w:numPr>
          <w:ilvl w:val="0"/>
          <w:numId w:val="39"/>
        </w:numPr>
        <w:rPr>
          <w:del w:id="472" w:author="Hass, Erk" w:date="2022-09-20T16:15:00Z"/>
        </w:rPr>
      </w:pPr>
      <w:commentRangeStart w:id="473"/>
      <w:del w:id="474" w:author="Hass, Erk" w:date="2022-09-20T16:15:00Z">
        <w:r w:rsidDel="00140A5C">
          <w:delText>Generate a proposal to change an existing standardization document or develop a new standardization document as appropriate.</w:delText>
        </w:r>
        <w:commentRangeEnd w:id="473"/>
        <w:r w:rsidR="00140A5C" w:rsidDel="00140A5C">
          <w:rPr>
            <w:rStyle w:val="CommentReference"/>
          </w:rPr>
          <w:commentReference w:id="473"/>
        </w:r>
      </w:del>
    </w:p>
    <w:p w14:paraId="791B7E34" w14:textId="7819BEAD" w:rsidR="00795671" w:rsidRDefault="00795671" w:rsidP="00B155FE">
      <w:pPr>
        <w:pStyle w:val="ListParagraph"/>
        <w:numPr>
          <w:ilvl w:val="0"/>
          <w:numId w:val="39"/>
        </w:numPr>
      </w:pPr>
      <w:r>
        <w:t>No changes expected.</w:t>
      </w:r>
    </w:p>
    <w:p w14:paraId="7595D253" w14:textId="2B6F8BBB" w:rsidR="0043009C" w:rsidRPr="00B155FE" w:rsidRDefault="0043009C" w:rsidP="0043009C">
      <w:pPr>
        <w:pStyle w:val="Heading2"/>
        <w:rPr>
          <w:u w:val="single"/>
        </w:rPr>
      </w:pPr>
      <w:r w:rsidRPr="00B155FE">
        <w:rPr>
          <w:u w:val="single"/>
        </w:rPr>
        <w:t>Data Harmonization</w:t>
      </w:r>
      <w:r w:rsidR="00A8056B" w:rsidRPr="00B155FE">
        <w:rPr>
          <w:u w:val="single"/>
        </w:rPr>
        <w:t xml:space="preserve"> – APP-15 Section 2.1.10.</w:t>
      </w:r>
    </w:p>
    <w:p w14:paraId="0EE36743" w14:textId="6F545065" w:rsidR="00795671" w:rsidDel="00140A5C" w:rsidRDefault="00795671" w:rsidP="00B155FE">
      <w:pPr>
        <w:pStyle w:val="ListParagraph"/>
        <w:numPr>
          <w:ilvl w:val="0"/>
          <w:numId w:val="40"/>
        </w:numPr>
        <w:ind w:left="720"/>
        <w:rPr>
          <w:del w:id="475" w:author="Hass, Erk" w:date="2022-09-20T16:15:00Z"/>
        </w:rPr>
      </w:pPr>
      <w:commentRangeStart w:id="476"/>
      <w:del w:id="477" w:author="Hass, Erk" w:date="2022-09-20T16:15:00Z">
        <w:r w:rsidRPr="00795671" w:rsidDel="00140A5C">
          <w:delText>One of the objectives of data harmonization is to maximise the reuse of existing data.</w:delText>
        </w:r>
        <w:commentRangeEnd w:id="476"/>
        <w:r w:rsidR="00140A5C" w:rsidDel="00140A5C">
          <w:rPr>
            <w:rStyle w:val="CommentReference"/>
          </w:rPr>
          <w:commentReference w:id="476"/>
        </w:r>
      </w:del>
    </w:p>
    <w:p w14:paraId="417EF493" w14:textId="6078355E" w:rsidR="00223744" w:rsidRPr="004D0BA1" w:rsidRDefault="00795671" w:rsidP="00B155FE">
      <w:pPr>
        <w:pStyle w:val="ListParagraph"/>
        <w:numPr>
          <w:ilvl w:val="0"/>
          <w:numId w:val="40"/>
        </w:numPr>
        <w:ind w:left="720"/>
      </w:pPr>
      <w:r w:rsidRPr="00B155FE">
        <w:rPr>
          <w:u w:val="single"/>
        </w:rPr>
        <w:t>Change</w:t>
      </w:r>
      <w:r>
        <w:t>. Rephrase 1</w:t>
      </w:r>
      <w:r w:rsidR="00ED011A">
        <w:t>.</w:t>
      </w:r>
      <w:r>
        <w:t xml:space="preserve"> to “</w:t>
      </w:r>
      <w:r w:rsidR="0043009C">
        <w:t>One of the objectives of data harmonization is to maximise the reuse of existing data</w:t>
      </w:r>
      <w:r w:rsidR="0043009C">
        <w:rPr>
          <w:b/>
        </w:rPr>
        <w:t xml:space="preserve"> and </w:t>
      </w:r>
      <w:proofErr w:type="gramStart"/>
      <w:r w:rsidR="0043009C">
        <w:rPr>
          <w:b/>
        </w:rPr>
        <w:t>semantics</w:t>
      </w:r>
      <w:r>
        <w:rPr>
          <w:b/>
        </w:rPr>
        <w:t>.</w:t>
      </w:r>
      <w:r>
        <w:t>“</w:t>
      </w:r>
      <w:proofErr w:type="gramEnd"/>
    </w:p>
    <w:p w14:paraId="25EEDD74" w14:textId="77777777" w:rsidR="00C67748" w:rsidRDefault="00C67748" w:rsidP="004D0BA1"/>
    <w:p w14:paraId="0323166F" w14:textId="77777777" w:rsidR="00ED7228" w:rsidRPr="004D0BA1" w:rsidRDefault="00ED7228" w:rsidP="004D0BA1">
      <w:pPr>
        <w:sectPr w:rsidR="00ED7228" w:rsidRPr="004D0BA1" w:rsidSect="00B155FE">
          <w:headerReference w:type="default" r:id="rId27"/>
          <w:footerReference w:type="default" r:id="rId28"/>
          <w:headerReference w:type="first" r:id="rId29"/>
          <w:footerReference w:type="first" r:id="rId30"/>
          <w:pgSz w:w="11906" w:h="16838" w:code="9"/>
          <w:pgMar w:top="1440" w:right="1440" w:bottom="1440" w:left="1440" w:header="720" w:footer="720" w:gutter="0"/>
          <w:pgNumType w:start="1"/>
          <w:cols w:space="720"/>
          <w:titlePg/>
          <w:docGrid w:linePitch="360"/>
        </w:sectPr>
      </w:pPr>
    </w:p>
    <w:p w14:paraId="0CF08C7A" w14:textId="1AAA14D1" w:rsidR="00143031" w:rsidRPr="0076239F" w:rsidRDefault="00143031" w:rsidP="00143031">
      <w:pPr>
        <w:pStyle w:val="Title"/>
        <w:rPr>
          <w:lang w:val="en-GB"/>
        </w:rPr>
      </w:pPr>
      <w:r w:rsidRPr="0076239F">
        <w:rPr>
          <w:lang w:val="en-GB"/>
        </w:rPr>
        <w:lastRenderedPageBreak/>
        <w:t xml:space="preserve">Appendix </w:t>
      </w:r>
      <w:r w:rsidR="006854AB">
        <w:rPr>
          <w:lang w:val="en-GB"/>
        </w:rPr>
        <w:t>3</w:t>
      </w:r>
      <w:r w:rsidRPr="0076239F">
        <w:rPr>
          <w:lang w:val="en-GB"/>
        </w:rPr>
        <w:t xml:space="preserve"> – TERMS AND DefinitionS</w:t>
      </w:r>
    </w:p>
    <w:p w14:paraId="373308A2" w14:textId="1B971EA7" w:rsidR="00A634B1" w:rsidRDefault="00A634B1" w:rsidP="00143031">
      <w:pPr>
        <w:numPr>
          <w:ilvl w:val="0"/>
          <w:numId w:val="10"/>
        </w:numPr>
      </w:pPr>
      <w:r w:rsidRPr="00B155FE">
        <w:rPr>
          <w:b/>
        </w:rPr>
        <w:t>Data Harmonization</w:t>
      </w:r>
      <w:r w:rsidRPr="00A634B1">
        <w:t>: Data harmonization is the process of comparing two or more data component definitions and identifying commonalities among them that warrant their being combined, or harmonized, into a single data component.</w:t>
      </w:r>
    </w:p>
    <w:p w14:paraId="0F7F9F66" w14:textId="054169DD" w:rsidR="00A634B1" w:rsidRPr="00B155FE" w:rsidRDefault="00A634B1" w:rsidP="00143031">
      <w:pPr>
        <w:numPr>
          <w:ilvl w:val="0"/>
          <w:numId w:val="10"/>
        </w:numPr>
      </w:pPr>
      <w:r w:rsidRPr="00B155FE">
        <w:rPr>
          <w:b/>
        </w:rPr>
        <w:t>Data Mediation</w:t>
      </w:r>
      <w:r w:rsidRPr="00A634B1">
        <w:t>: Data mediation, also referred to as data transformation, is the conversion of data from a source data format to a destination data format. It generally occurs in two steps: (1) Mapping data elements from source to destination, and documenting any required transformation; and, (2) code generation which creates the transformation program.</w:t>
      </w:r>
    </w:p>
    <w:p w14:paraId="0349E789" w14:textId="59B3FFD4" w:rsidR="00143031" w:rsidRPr="0076239F" w:rsidRDefault="00143031" w:rsidP="00143031">
      <w:pPr>
        <w:numPr>
          <w:ilvl w:val="0"/>
          <w:numId w:val="10"/>
        </w:numPr>
      </w:pPr>
      <w:r w:rsidRPr="0076239F">
        <w:rPr>
          <w:b/>
        </w:rPr>
        <w:t>Information Element (IE):</w:t>
      </w:r>
      <w:r w:rsidRPr="0076239F">
        <w:t xml:space="preserve"> The factual content of information described by terms referring to specific concepts with their unique characteristics and relationships, (Source: </w:t>
      </w:r>
      <w:proofErr w:type="spellStart"/>
      <w:r w:rsidRPr="0076239F">
        <w:t>NATOTerm</w:t>
      </w:r>
      <w:proofErr w:type="spellEnd"/>
      <w:r w:rsidRPr="0076239F">
        <w:t>, The Official NATO Terminology Database).</w:t>
      </w:r>
    </w:p>
    <w:p w14:paraId="4544239F" w14:textId="7E6085D6" w:rsidR="00143031" w:rsidRPr="0076239F" w:rsidRDefault="00143031" w:rsidP="00143031">
      <w:pPr>
        <w:numPr>
          <w:ilvl w:val="0"/>
          <w:numId w:val="10"/>
        </w:numPr>
      </w:pPr>
      <w:r w:rsidRPr="0076239F">
        <w:rPr>
          <w:b/>
        </w:rPr>
        <w:t>Information Requirement (IR):</w:t>
      </w:r>
      <w:r w:rsidRPr="0076239F">
        <w:t xml:space="preserve"> An operational statement that describes the need to provide or consume one or more information elements, supplemented by meta-information that comprehensively describes the operational need for, as well as when and how the information is provided or by whom it is needed, (Source: </w:t>
      </w:r>
      <w:proofErr w:type="spellStart"/>
      <w:r w:rsidRPr="0076239F">
        <w:t>NATOTerm</w:t>
      </w:r>
      <w:proofErr w:type="spellEnd"/>
      <w:r w:rsidRPr="0076239F">
        <w:t>).</w:t>
      </w:r>
    </w:p>
    <w:p w14:paraId="62177516" w14:textId="57FB63B1" w:rsidR="00143031" w:rsidRPr="0076239F" w:rsidRDefault="00143031" w:rsidP="00143031">
      <w:pPr>
        <w:numPr>
          <w:ilvl w:val="0"/>
          <w:numId w:val="10"/>
        </w:numPr>
      </w:pPr>
      <w:r w:rsidRPr="0076239F">
        <w:rPr>
          <w:b/>
        </w:rPr>
        <w:t xml:space="preserve">Information Exchange Requirement (IER): </w:t>
      </w:r>
      <w:r w:rsidRPr="0076239F">
        <w:t xml:space="preserve">A finalized, harmonized and detailed operational expression of an information requirement, complemented by other operational constraints, that allow appropriate technical solutions to be identified and designed, (Source: </w:t>
      </w:r>
      <w:proofErr w:type="spellStart"/>
      <w:r w:rsidRPr="0076239F">
        <w:t>NATOTerm</w:t>
      </w:r>
      <w:proofErr w:type="spellEnd"/>
      <w:r w:rsidRPr="0076239F">
        <w:t>).</w:t>
      </w:r>
      <w:r w:rsidRPr="0076239F">
        <w:tab/>
      </w:r>
    </w:p>
    <w:p w14:paraId="38F3B42B" w14:textId="099B6616" w:rsidR="00143031" w:rsidRPr="0076239F" w:rsidDel="00643319" w:rsidRDefault="00143031" w:rsidP="00143031">
      <w:pPr>
        <w:numPr>
          <w:ilvl w:val="0"/>
          <w:numId w:val="10"/>
        </w:numPr>
        <w:rPr>
          <w:del w:id="482" w:author="Zschoch, Ingo" w:date="2022-09-22T08:28:00Z"/>
        </w:rPr>
      </w:pPr>
      <w:commentRangeStart w:id="483"/>
      <w:del w:id="484" w:author="Zschoch, Ingo" w:date="2022-09-22T08:28:00Z">
        <w:r w:rsidRPr="0076239F" w:rsidDel="00643319">
          <w:rPr>
            <w:b/>
          </w:rPr>
          <w:delText xml:space="preserve">Information Exchange Package Documentation (IEPD): </w:delText>
        </w:r>
        <w:r w:rsidRPr="0076239F" w:rsidDel="00643319">
          <w:delText>A set of logically cohesive W3C XML Schema documents and other supporting files, that represent one or more reusable or implementable XML information models, (Defined by SRM Vision Process Workshop).</w:delText>
        </w:r>
      </w:del>
      <w:commentRangeEnd w:id="483"/>
      <w:r w:rsidR="00643319">
        <w:rPr>
          <w:rStyle w:val="CommentReference"/>
        </w:rPr>
        <w:commentReference w:id="483"/>
      </w:r>
    </w:p>
    <w:p w14:paraId="7853B407" w14:textId="77777777" w:rsidR="00BF7794" w:rsidRPr="0076239F" w:rsidRDefault="00143031" w:rsidP="00143031">
      <w:pPr>
        <w:numPr>
          <w:ilvl w:val="0"/>
          <w:numId w:val="10"/>
        </w:numPr>
      </w:pPr>
      <w:r w:rsidRPr="0076239F">
        <w:rPr>
          <w:b/>
        </w:rPr>
        <w:t xml:space="preserve">Information Exchange Specification (IES): </w:t>
      </w:r>
      <w:r w:rsidRPr="0076239F">
        <w:t>A comprehensive and detailed description of the translation of an information exchange requirement into a specific technical solution, including appropriate justifications.</w:t>
      </w:r>
    </w:p>
    <w:p w14:paraId="3E2E6BA7" w14:textId="7FE54A7E" w:rsidR="00143031" w:rsidRPr="0076239F" w:rsidRDefault="00143031" w:rsidP="00BF7794">
      <w:pPr>
        <w:ind w:left="720"/>
      </w:pPr>
      <w:r w:rsidRPr="0076239F">
        <w:t>Notes: As the information exchange specification links operational requirements to technical details, the impact of technical changes on operational requirements and vice versa becomes traceabl</w:t>
      </w:r>
      <w:r w:rsidR="00A634B1">
        <w:t xml:space="preserve">e </w:t>
      </w:r>
      <w:r w:rsidRPr="0076239F">
        <w:t xml:space="preserve">(Source: </w:t>
      </w:r>
      <w:proofErr w:type="spellStart"/>
      <w:r w:rsidRPr="0076239F">
        <w:t>NATOTerm</w:t>
      </w:r>
      <w:proofErr w:type="spellEnd"/>
      <w:r w:rsidRPr="0076239F">
        <w:t>).</w:t>
      </w:r>
      <w:r w:rsidRPr="0076239F">
        <w:tab/>
      </w:r>
    </w:p>
    <w:p w14:paraId="3CA422F0" w14:textId="61B1C797" w:rsidR="00A634B1" w:rsidRPr="0076239F" w:rsidRDefault="00143031" w:rsidP="00143031">
      <w:pPr>
        <w:numPr>
          <w:ilvl w:val="0"/>
          <w:numId w:val="10"/>
        </w:numPr>
      </w:pPr>
      <w:r w:rsidRPr="0076239F">
        <w:rPr>
          <w:b/>
        </w:rPr>
        <w:t xml:space="preserve">Harmonization: </w:t>
      </w:r>
      <w:r w:rsidRPr="0076239F">
        <w:t xml:space="preserve">Within the context of this document: It is the </w:t>
      </w:r>
      <w:del w:id="485" w:author="Zschoch, Ingo" w:date="2022-09-22T08:29:00Z">
        <w:r w:rsidRPr="0076239F" w:rsidDel="00643319">
          <w:delText xml:space="preserve">data </w:delText>
        </w:r>
      </w:del>
      <w:r w:rsidRPr="0076239F">
        <w:t xml:space="preserve">operation to compare two set(s) of </w:t>
      </w:r>
      <w:commentRangeStart w:id="486"/>
      <w:r w:rsidRPr="0076239F">
        <w:t xml:space="preserve">data </w:t>
      </w:r>
      <w:ins w:id="487" w:author="Zschoch, Ingo" w:date="2022-09-22T08:29:00Z">
        <w:r w:rsidR="00643319">
          <w:t xml:space="preserve">or information </w:t>
        </w:r>
        <w:commentRangeEnd w:id="486"/>
        <w:r w:rsidR="00643319">
          <w:rPr>
            <w:rStyle w:val="CommentReference"/>
          </w:rPr>
          <w:commentReference w:id="486"/>
        </w:r>
      </w:ins>
      <w:r w:rsidRPr="0076239F">
        <w:t xml:space="preserve">objects between NATO SRM </w:t>
      </w:r>
      <w:del w:id="488" w:author="Zschoch, Ingo" w:date="2022-09-22T08:31:00Z">
        <w:r w:rsidRPr="0076239F" w:rsidDel="00643319">
          <w:delText xml:space="preserve">(MIM) </w:delText>
        </w:r>
      </w:del>
      <w:r w:rsidRPr="0076239F">
        <w:t xml:space="preserve">and a NATO data </w:t>
      </w:r>
      <w:ins w:id="489" w:author="Zschoch, Ingo" w:date="2022-09-22T08:30:00Z">
        <w:r w:rsidR="00643319">
          <w:t xml:space="preserve">or information </w:t>
        </w:r>
      </w:ins>
      <w:r w:rsidRPr="0076239F">
        <w:t>standard; e</w:t>
      </w:r>
      <w:r w:rsidR="003418FC">
        <w:t>.</w:t>
      </w:r>
      <w:r w:rsidRPr="0076239F">
        <w:t>g</w:t>
      </w:r>
      <w:r w:rsidR="003418FC">
        <w:t>.</w:t>
      </w:r>
      <w:r w:rsidRPr="0076239F">
        <w:t>, ADatP-</w:t>
      </w:r>
      <w:r w:rsidR="00FA72C9">
        <w:t>0</w:t>
      </w:r>
      <w:r w:rsidRPr="0076239F">
        <w:t xml:space="preserve">3 with the aim </w:t>
      </w:r>
      <w:r w:rsidRPr="0076239F">
        <w:lastRenderedPageBreak/>
        <w:t xml:space="preserve">to match/align the description/representation in that NATO standard with the one in </w:t>
      </w:r>
      <w:del w:id="490" w:author="Zschoch, Ingo" w:date="2022-09-22T08:31:00Z">
        <w:r w:rsidRPr="0076239F" w:rsidDel="00643319">
          <w:delText>MIM</w:delText>
        </w:r>
      </w:del>
      <w:ins w:id="491" w:author="Zschoch, Ingo" w:date="2022-09-22T08:31:00Z">
        <w:r w:rsidR="00643319">
          <w:t>SRM</w:t>
        </w:r>
      </w:ins>
      <w:r w:rsidRPr="0076239F">
        <w:t xml:space="preserve">. This operation creates a </w:t>
      </w:r>
      <w:del w:id="492" w:author="Zschoch, Ingo" w:date="2022-09-22T08:31:00Z">
        <w:r w:rsidRPr="0076239F" w:rsidDel="00643319">
          <w:delText xml:space="preserve">mapping </w:delText>
        </w:r>
      </w:del>
      <w:ins w:id="493" w:author="Zschoch, Ingo" w:date="2022-09-22T08:31:00Z">
        <w:r w:rsidR="00643319">
          <w:t>linkage</w:t>
        </w:r>
        <w:r w:rsidR="00643319" w:rsidRPr="0076239F">
          <w:t xml:space="preserve"> </w:t>
        </w:r>
      </w:ins>
      <w:r w:rsidRPr="0076239F">
        <w:t xml:space="preserve">between the related data </w:t>
      </w:r>
      <w:ins w:id="494" w:author="Zschoch, Ingo" w:date="2022-09-22T08:31:00Z">
        <w:r w:rsidR="00643319">
          <w:t xml:space="preserve">and information </w:t>
        </w:r>
      </w:ins>
      <w:r w:rsidRPr="0076239F">
        <w:t>objects and ensures that both descriptions are made the same by doing necessary changes.</w:t>
      </w:r>
    </w:p>
    <w:p w14:paraId="0057D526" w14:textId="73664402" w:rsidR="00143031" w:rsidRPr="0043009C" w:rsidRDefault="00A634B1" w:rsidP="0043009C">
      <w:pPr>
        <w:numPr>
          <w:ilvl w:val="0"/>
          <w:numId w:val="10"/>
        </w:numPr>
        <w:rPr>
          <w:b/>
        </w:rPr>
      </w:pPr>
      <w:r w:rsidRPr="00A634B1">
        <w:rPr>
          <w:b/>
        </w:rPr>
        <w:t xml:space="preserve">Model: </w:t>
      </w:r>
      <w:r>
        <w:t>A</w:t>
      </w:r>
      <w:r w:rsidRPr="00B155FE">
        <w:t xml:space="preserve"> limited representation of the real world. Models have three important properties: they are reproducing (i.e., they describe something, there is a real-world matchable concept), they are limited (not all properties are reproduced), and they are pragmatic (models map to reality only for specific purposes; there is no use in modelling properties that do not contribute to the intended use).</w:t>
      </w:r>
    </w:p>
    <w:p w14:paraId="4498C36F" w14:textId="38BA0B32" w:rsidR="00143031" w:rsidRPr="0076239F" w:rsidRDefault="00143031" w:rsidP="00143031">
      <w:pPr>
        <w:numPr>
          <w:ilvl w:val="0"/>
          <w:numId w:val="10"/>
        </w:numPr>
      </w:pPr>
      <w:r w:rsidRPr="0076239F">
        <w:rPr>
          <w:b/>
        </w:rPr>
        <w:t xml:space="preserve">Semantic Reference Model (SRM): </w:t>
      </w:r>
      <w:r w:rsidRPr="0076239F">
        <w:t>The SRM provides a common language (and structure) to be used during operations</w:t>
      </w:r>
      <w:r w:rsidR="006D1E71">
        <w:t xml:space="preserve"> and exercises</w:t>
      </w:r>
      <w:r w:rsidRPr="0076239F">
        <w:t>. It captures the meaning of the information to be exchanged between many different systems. It is used as the common language to translate between the operational world (where IERs are defined) and the more formal technical world (where the IESs are specified). It is the conceptual and high level logical model to describe concepts relevant to the operational world (Source: SR</w:t>
      </w:r>
      <w:r w:rsidR="0077735B">
        <w:t>M</w:t>
      </w:r>
      <w:r w:rsidRPr="0076239F">
        <w:t xml:space="preserve"> Concept Paper, NCDF).</w:t>
      </w:r>
    </w:p>
    <w:p w14:paraId="338E4EBF" w14:textId="5E264417" w:rsidR="00143031" w:rsidRPr="0076239F" w:rsidRDefault="00A062A1" w:rsidP="00143031">
      <w:pPr>
        <w:numPr>
          <w:ilvl w:val="0"/>
          <w:numId w:val="10"/>
        </w:numPr>
      </w:pPr>
      <w:r>
        <w:rPr>
          <w:noProof/>
          <w:lang w:eastAsia="en-GB"/>
        </w:rPr>
        <w:drawing>
          <wp:anchor distT="0" distB="0" distL="114300" distR="114300" simplePos="0" relativeHeight="251661312" behindDoc="0" locked="0" layoutInCell="1" allowOverlap="1" wp14:anchorId="420F8625" wp14:editId="6562CBA2">
            <wp:simplePos x="0" y="0"/>
            <wp:positionH relativeFrom="margin">
              <wp:posOffset>485775</wp:posOffset>
            </wp:positionH>
            <wp:positionV relativeFrom="paragraph">
              <wp:posOffset>1315085</wp:posOffset>
            </wp:positionV>
            <wp:extent cx="5457825" cy="363855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TO_SRM_Visionpaper 2.jpg"/>
                    <pic:cNvPicPr/>
                  </pic:nvPicPr>
                  <pic:blipFill>
                    <a:blip r:embed="rId31">
                      <a:extLst>
                        <a:ext uri="{28A0092B-C50C-407E-A947-70E740481C1C}">
                          <a14:useLocalDpi xmlns:a14="http://schemas.microsoft.com/office/drawing/2010/main" val="0"/>
                        </a:ext>
                      </a:extLst>
                    </a:blip>
                    <a:stretch>
                      <a:fillRect/>
                    </a:stretch>
                  </pic:blipFill>
                  <pic:spPr>
                    <a:xfrm>
                      <a:off x="0" y="0"/>
                      <a:ext cx="5457825" cy="3638550"/>
                    </a:xfrm>
                    <a:prstGeom prst="rect">
                      <a:avLst/>
                    </a:prstGeom>
                  </pic:spPr>
                </pic:pic>
              </a:graphicData>
            </a:graphic>
            <wp14:sizeRelH relativeFrom="page">
              <wp14:pctWidth>0</wp14:pctWidth>
            </wp14:sizeRelH>
            <wp14:sizeRelV relativeFrom="page">
              <wp14:pctHeight>0</wp14:pctHeight>
            </wp14:sizeRelV>
          </wp:anchor>
        </w:drawing>
      </w:r>
      <w:r w:rsidR="00C7251E" w:rsidRPr="00A062A1">
        <w:rPr>
          <w:noProof/>
          <w:lang w:eastAsia="en-GB"/>
        </w:rPr>
        <w:drawing>
          <wp:anchor distT="0" distB="0" distL="114300" distR="114300" simplePos="0" relativeHeight="251660288" behindDoc="0" locked="0" layoutInCell="1" allowOverlap="1" wp14:anchorId="225D1233" wp14:editId="523E2164">
            <wp:simplePos x="0" y="0"/>
            <wp:positionH relativeFrom="margin">
              <wp:posOffset>576580</wp:posOffset>
            </wp:positionH>
            <wp:positionV relativeFrom="paragraph">
              <wp:posOffset>1261110</wp:posOffset>
            </wp:positionV>
            <wp:extent cx="5364480" cy="3131820"/>
            <wp:effectExtent l="0" t="0" r="0" b="0"/>
            <wp:wrapTopAndBottom/>
            <wp:docPr id="3" name="Diagram 3"/>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r w:rsidR="00143031" w:rsidRPr="00A062A1">
        <w:rPr>
          <w:b/>
        </w:rPr>
        <w:t>SRM Vision Process Cycle:</w:t>
      </w:r>
      <w:r w:rsidR="00143031" w:rsidRPr="0076239F">
        <w:t xml:space="preserve"> It is a 4 phase process cycle to specify the use the SRM at NATO. The four phases form a cycle which connects the end of Phase 4 to Phase 1 where the operator controls/compares the implementation to systems in use with the doctrine and/or operational requirement stated at the beginning of the cycle and decides if the cycle needs to be restarted or not, (Defined by SRM Vision Process Workshop).</w:t>
      </w:r>
    </w:p>
    <w:p w14:paraId="756FB9F1" w14:textId="7CBC4815" w:rsidR="00143031" w:rsidRPr="0076239F" w:rsidRDefault="00143031" w:rsidP="00143031"/>
    <w:p w14:paraId="11D19260" w14:textId="77777777" w:rsidR="00BA4487" w:rsidRDefault="00BA4487" w:rsidP="007423A2"/>
    <w:p w14:paraId="65069A28" w14:textId="77777777" w:rsidR="00A062A1" w:rsidRDefault="00A062A1" w:rsidP="007423A2"/>
    <w:p w14:paraId="5A3D5A78" w14:textId="1D58717D" w:rsidR="00A062A1" w:rsidRPr="0076239F" w:rsidRDefault="00A062A1" w:rsidP="007423A2">
      <w:pPr>
        <w:sectPr w:rsidR="00A062A1" w:rsidRPr="0076239F" w:rsidSect="00571037">
          <w:headerReference w:type="default" r:id="rId37"/>
          <w:footerReference w:type="default" r:id="rId38"/>
          <w:headerReference w:type="first" r:id="rId39"/>
          <w:footerReference w:type="first" r:id="rId40"/>
          <w:pgSz w:w="11906" w:h="16838" w:code="9"/>
          <w:pgMar w:top="1440" w:right="1440" w:bottom="1440" w:left="1440" w:header="720" w:footer="720" w:gutter="0"/>
          <w:pgNumType w:start="1"/>
          <w:cols w:space="720"/>
          <w:titlePg/>
          <w:docGrid w:linePitch="360"/>
        </w:sectPr>
      </w:pPr>
    </w:p>
    <w:p w14:paraId="7EC49A9C" w14:textId="77777777" w:rsidR="00BA4487" w:rsidRPr="0076239F" w:rsidRDefault="00BA4487" w:rsidP="00BA4487">
      <w:pPr>
        <w:pStyle w:val="Title"/>
        <w:rPr>
          <w:lang w:val="en-GB"/>
        </w:rPr>
      </w:pPr>
      <w:commentRangeStart w:id="499"/>
      <w:r w:rsidRPr="0076239F">
        <w:rPr>
          <w:lang w:val="en-GB"/>
        </w:rPr>
        <w:lastRenderedPageBreak/>
        <w:t>Appendix 4 – List of abbreviations</w:t>
      </w:r>
      <w:commentRangeEnd w:id="499"/>
      <w:r w:rsidR="00581536">
        <w:rPr>
          <w:rStyle w:val="CommentReference"/>
          <w:rFonts w:eastAsiaTheme="minorHAnsi" w:cstheme="minorBidi"/>
          <w:b w:val="0"/>
          <w:caps w:val="0"/>
          <w:spacing w:val="0"/>
          <w:kern w:val="0"/>
          <w:lang w:val="en-GB"/>
        </w:rPr>
        <w:commentReference w:id="499"/>
      </w:r>
    </w:p>
    <w:p w14:paraId="576C5DE3" w14:textId="1EFC3565" w:rsidR="00BA4487" w:rsidRPr="0076239F" w:rsidDel="00C411E1" w:rsidRDefault="00BA4487" w:rsidP="00BA4487">
      <w:pPr>
        <w:rPr>
          <w:del w:id="500" w:author="Zschoch, Ingo" w:date="2022-09-22T08:38:00Z"/>
        </w:rPr>
      </w:pPr>
      <w:del w:id="501" w:author="Zschoch, Ingo" w:date="2022-09-22T08:38:00Z">
        <w:r w:rsidRPr="0076239F" w:rsidDel="00C411E1">
          <w:delText>ACO: Allied Command Operation</w:delText>
        </w:r>
      </w:del>
    </w:p>
    <w:p w14:paraId="735ABA2F" w14:textId="77777777" w:rsidR="00BA4487" w:rsidRPr="0076239F" w:rsidRDefault="00BA4487" w:rsidP="00BA4487">
      <w:r w:rsidRPr="0076239F">
        <w:t>ACT: Allied Command Transformation</w:t>
      </w:r>
    </w:p>
    <w:p w14:paraId="7AA58C6A" w14:textId="6D3B17FA" w:rsidR="00BA4487" w:rsidRPr="0076239F" w:rsidRDefault="00BA4487" w:rsidP="00BA4487">
      <w:r w:rsidRPr="0076239F">
        <w:t>ADatP-</w:t>
      </w:r>
      <w:r w:rsidR="00FA72C9">
        <w:t>0</w:t>
      </w:r>
      <w:r w:rsidRPr="0076239F">
        <w:t>3: Allied Data Publication Number 3 (MTF Specification)</w:t>
      </w:r>
    </w:p>
    <w:p w14:paraId="44A3DBD0" w14:textId="0054D591" w:rsidR="009A3103" w:rsidRDefault="009A3103" w:rsidP="009A3103">
      <w:pPr>
        <w:rPr>
          <w:ins w:id="502" w:author="Zschoch, Ingo" w:date="2022-09-22T08:36:00Z"/>
        </w:rPr>
      </w:pPr>
      <w:moveToRangeStart w:id="503" w:author="SACT SEE CAPDEV REQS FWD SPECHT, Christian OF-4" w:date="2022-09-19T16:31:00Z" w:name="move114497510"/>
      <w:moveTo w:id="504" w:author="SACT SEE CAPDEV REQS FWD SPECHT, Christian OF-4" w:date="2022-09-19T16:31:00Z">
        <w:r w:rsidRPr="0076239F">
          <w:t>C3B: NATO Consultation, Command and Control Board</w:t>
        </w:r>
      </w:moveTo>
    </w:p>
    <w:p w14:paraId="5191CF27" w14:textId="428C6277" w:rsidR="00581536" w:rsidDel="00581536" w:rsidRDefault="00581536" w:rsidP="009A3103">
      <w:pPr>
        <w:rPr>
          <w:del w:id="505" w:author="Zschoch, Ingo" w:date="2022-09-22T08:36:00Z"/>
          <w:moveTo w:id="506" w:author="SACT SEE CAPDEV REQS FWD SPECHT, Christian OF-4" w:date="2022-09-19T16:31:00Z"/>
        </w:rPr>
      </w:pPr>
      <w:proofErr w:type="spellStart"/>
      <w:ins w:id="507" w:author="Zschoch, Ingo" w:date="2022-09-22T08:36:00Z">
        <w:r w:rsidRPr="0076239F">
          <w:t>CaT</w:t>
        </w:r>
        <w:proofErr w:type="spellEnd"/>
        <w:r w:rsidRPr="0076239F">
          <w:t xml:space="preserve">: Capability </w:t>
        </w:r>
        <w:proofErr w:type="spellStart"/>
        <w:r w:rsidRPr="0076239F">
          <w:t>Team</w:t>
        </w:r>
      </w:ins>
    </w:p>
    <w:moveToRangeEnd w:id="503"/>
    <w:p w14:paraId="3C08BBB7" w14:textId="77777777" w:rsidR="00BA4487" w:rsidRPr="0076239F" w:rsidRDefault="00BA4487" w:rsidP="00BA4487">
      <w:r w:rsidRPr="0076239F">
        <w:t>CaP</w:t>
      </w:r>
      <w:proofErr w:type="spellEnd"/>
      <w:r w:rsidRPr="0076239F">
        <w:t>: Capability Panel</w:t>
      </w:r>
    </w:p>
    <w:p w14:paraId="44A686F1" w14:textId="785CF4CE" w:rsidR="009A3103" w:rsidRPr="0076239F" w:rsidRDefault="00BA4487" w:rsidP="00BA4487">
      <w:moveFromRangeStart w:id="508" w:author="SACT SEE CAPDEV REQS FWD SPECHT, Christian OF-4" w:date="2022-09-19T16:31:00Z" w:name="move114497510"/>
      <w:moveFrom w:id="509" w:author="SACT SEE CAPDEV REQS FWD SPECHT, Christian OF-4" w:date="2022-09-19T16:31:00Z">
        <w:r w:rsidRPr="0076239F" w:rsidDel="009A3103">
          <w:t>C3B: NATO Consultation, Command and Control Board</w:t>
        </w:r>
      </w:moveFrom>
      <w:moveFromRangeEnd w:id="508"/>
      <w:ins w:id="510" w:author="SACT SEE CAPDEV REQS FWD SPECHT, Christian OF-4" w:date="2022-09-19T16:31:00Z">
        <w:r w:rsidR="009A3103">
          <w:t>CXC</w:t>
        </w:r>
        <w:r w:rsidR="009A3103" w:rsidRPr="0076239F">
          <w:t xml:space="preserve">SRM: </w:t>
        </w:r>
        <w:r w:rsidR="009A3103">
          <w:t xml:space="preserve">Common Cross Community of Interest </w:t>
        </w:r>
        <w:r w:rsidR="009A3103" w:rsidRPr="0076239F">
          <w:t>Semantic Reference Model</w:t>
        </w:r>
      </w:ins>
    </w:p>
    <w:p w14:paraId="0A4AFC05" w14:textId="77777777" w:rsidR="00BA4487" w:rsidRPr="0076239F" w:rsidRDefault="00BA4487" w:rsidP="00BA4487">
      <w:r w:rsidRPr="0076239F">
        <w:t>ICT: Information and Communication Technology</w:t>
      </w:r>
    </w:p>
    <w:p w14:paraId="79B306EE" w14:textId="77777777" w:rsidR="00BA4487" w:rsidRPr="0076239F" w:rsidRDefault="00BA4487" w:rsidP="00BA4487">
      <w:r w:rsidRPr="0076239F">
        <w:t xml:space="preserve">IE: Information Element </w:t>
      </w:r>
    </w:p>
    <w:p w14:paraId="641DE4BA" w14:textId="77777777" w:rsidR="00BA4487" w:rsidRPr="0076239F" w:rsidRDefault="00BA4487" w:rsidP="00BA4487">
      <w:r w:rsidRPr="0076239F">
        <w:t>IR: Information Requirement</w:t>
      </w:r>
    </w:p>
    <w:p w14:paraId="69DC8E9B" w14:textId="77777777" w:rsidR="00BA4487" w:rsidRPr="0076239F" w:rsidRDefault="00BA4487" w:rsidP="00BA4487">
      <w:r w:rsidRPr="0076239F">
        <w:t>IER: Information Exchange Requirement</w:t>
      </w:r>
    </w:p>
    <w:p w14:paraId="4D57C4BF" w14:textId="77777777" w:rsidR="00BA4487" w:rsidRPr="0076239F" w:rsidRDefault="00BA4487" w:rsidP="00BA4487">
      <w:r w:rsidRPr="0076239F">
        <w:t>IERHWG: IER Harmoni</w:t>
      </w:r>
      <w:commentRangeStart w:id="511"/>
      <w:r w:rsidRPr="0076239F">
        <w:t>s</w:t>
      </w:r>
      <w:commentRangeEnd w:id="511"/>
      <w:r w:rsidR="00C411E1">
        <w:rPr>
          <w:rStyle w:val="CommentReference"/>
        </w:rPr>
        <w:commentReference w:id="511"/>
      </w:r>
      <w:r w:rsidRPr="0076239F">
        <w:t xml:space="preserve">ation Working Group </w:t>
      </w:r>
    </w:p>
    <w:p w14:paraId="3B23B791" w14:textId="77777777" w:rsidR="00BA4487" w:rsidRPr="0076239F" w:rsidRDefault="00BA4487" w:rsidP="00BA4487">
      <w:r w:rsidRPr="0076239F">
        <w:t xml:space="preserve">IES: Information Exchange Specification </w:t>
      </w:r>
    </w:p>
    <w:p w14:paraId="644609E5" w14:textId="77777777" w:rsidR="00BA4487" w:rsidRPr="0076239F" w:rsidRDefault="00BA4487" w:rsidP="00BA4487">
      <w:r w:rsidRPr="0076239F">
        <w:t>MC: Military Committee</w:t>
      </w:r>
    </w:p>
    <w:p w14:paraId="6DF67652" w14:textId="77777777" w:rsidR="00BA4487" w:rsidRPr="0076239F" w:rsidRDefault="00BA4487" w:rsidP="00BA4487">
      <w:r w:rsidRPr="0076239F">
        <w:t>MIP: Multilateral Interoperability Programme</w:t>
      </w:r>
    </w:p>
    <w:p w14:paraId="232629B8" w14:textId="77777777" w:rsidR="00BA4487" w:rsidRPr="0076239F" w:rsidRDefault="00BA4487" w:rsidP="00BA4487">
      <w:r w:rsidRPr="0076239F">
        <w:t>MTF: Message Text Format</w:t>
      </w:r>
    </w:p>
    <w:p w14:paraId="0A1B2A20" w14:textId="444B6E5E" w:rsidR="00BA4487" w:rsidRPr="0076239F" w:rsidDel="00581536" w:rsidRDefault="00BA4487" w:rsidP="00BA4487">
      <w:pPr>
        <w:rPr>
          <w:del w:id="512" w:author="Zschoch, Ingo" w:date="2022-09-22T08:36:00Z"/>
        </w:rPr>
      </w:pPr>
      <w:del w:id="513" w:author="Zschoch, Ingo" w:date="2022-09-22T08:36:00Z">
        <w:r w:rsidRPr="0076239F" w:rsidDel="00581536">
          <w:delText>MTF CaT: MTF Capability Team</w:delText>
        </w:r>
      </w:del>
    </w:p>
    <w:p w14:paraId="4F2BBC88" w14:textId="77777777" w:rsidR="00BA4487" w:rsidRPr="0076239F" w:rsidRDefault="00BA4487" w:rsidP="00BA4487">
      <w:r w:rsidRPr="0076239F">
        <w:t>NCDF: NATO Core Data Framework</w:t>
      </w:r>
    </w:p>
    <w:p w14:paraId="5BEC7C01" w14:textId="6996DFF1" w:rsidR="00BA4487" w:rsidRPr="0076239F" w:rsidDel="00581536" w:rsidRDefault="00BA4487" w:rsidP="00BA4487">
      <w:pPr>
        <w:rPr>
          <w:del w:id="514" w:author="Zschoch, Ingo" w:date="2022-09-22T08:35:00Z"/>
        </w:rPr>
      </w:pPr>
      <w:del w:id="515" w:author="Zschoch, Ingo" w:date="2022-09-22T08:35:00Z">
        <w:r w:rsidRPr="0076239F" w:rsidDel="00581536">
          <w:delText>NCIA: NATO Communications and Information Agency</w:delText>
        </w:r>
      </w:del>
    </w:p>
    <w:p w14:paraId="1A5E20F6" w14:textId="77777777" w:rsidR="00BA4487" w:rsidRPr="0076239F" w:rsidRDefault="00BA4487" w:rsidP="00BA4487">
      <w:r w:rsidRPr="0076239F">
        <w:t>NSO: NATO Standardization Office</w:t>
      </w:r>
    </w:p>
    <w:p w14:paraId="282334BE" w14:textId="18B5A410" w:rsidR="00BA4487" w:rsidRPr="0076239F" w:rsidDel="00581536" w:rsidRDefault="00BA4487" w:rsidP="00BA4487">
      <w:pPr>
        <w:rPr>
          <w:del w:id="516" w:author="Zschoch, Ingo" w:date="2022-09-22T08:34:00Z"/>
        </w:rPr>
      </w:pPr>
      <w:del w:id="517" w:author="Zschoch, Ingo" w:date="2022-09-22T08:34:00Z">
        <w:r w:rsidRPr="0076239F" w:rsidDel="00581536">
          <w:delText>NVG: NATO Vector Graphics</w:delText>
        </w:r>
      </w:del>
    </w:p>
    <w:p w14:paraId="69AB196A" w14:textId="77777777" w:rsidR="00BA4487" w:rsidRPr="0076239F" w:rsidRDefault="00BA4487" w:rsidP="00BA4487">
      <w:r w:rsidRPr="0076239F">
        <w:t>SRM: Semantic Reference Model</w:t>
      </w:r>
    </w:p>
    <w:p w14:paraId="63FAE0C8" w14:textId="25005391" w:rsidR="00BA4487" w:rsidRPr="0076239F" w:rsidDel="00581536" w:rsidRDefault="00BA4487" w:rsidP="00BA4487">
      <w:pPr>
        <w:rPr>
          <w:del w:id="518" w:author="Zschoch, Ingo" w:date="2022-09-22T08:34:00Z"/>
        </w:rPr>
      </w:pPr>
      <w:del w:id="519" w:author="Zschoch, Ingo" w:date="2022-09-22T08:34:00Z">
        <w:r w:rsidRPr="0076239F" w:rsidDel="00581536">
          <w:delText>UML: Unified Modeling Language</w:delText>
        </w:r>
      </w:del>
    </w:p>
    <w:p w14:paraId="2A8E3A5D" w14:textId="7F579200" w:rsidR="00BA4487" w:rsidRPr="0076239F" w:rsidDel="00581536" w:rsidRDefault="00BA4487" w:rsidP="00BA4487">
      <w:pPr>
        <w:rPr>
          <w:del w:id="520" w:author="Zschoch, Ingo" w:date="2022-09-22T08:34:00Z"/>
        </w:rPr>
      </w:pPr>
      <w:del w:id="521" w:author="Zschoch, Ingo" w:date="2022-09-22T08:34:00Z">
        <w:r w:rsidRPr="0076239F" w:rsidDel="00581536">
          <w:delText>QAM</w:delText>
        </w:r>
        <w:r w:rsidR="005E03AF" w:rsidDel="00581536">
          <w:delText>:</w:delText>
        </w:r>
        <w:r w:rsidRPr="0076239F" w:rsidDel="00581536">
          <w:delText xml:space="preserve"> Quality Assurance Manager</w:delText>
        </w:r>
      </w:del>
    </w:p>
    <w:p w14:paraId="2D61D63B" w14:textId="77777777" w:rsidR="007B4C43" w:rsidRPr="0076239F" w:rsidRDefault="007B4C43" w:rsidP="007423A2"/>
    <w:sectPr w:rsidR="007B4C43" w:rsidRPr="0076239F" w:rsidSect="00571037">
      <w:headerReference w:type="default" r:id="rId41"/>
      <w:footerReference w:type="default" r:id="rId42"/>
      <w:headerReference w:type="first" r:id="rId43"/>
      <w:footerReference w:type="first" r:id="rId44"/>
      <w:pgSz w:w="11906" w:h="16838" w:code="9"/>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Zschoch, Ingo" w:date="2022-09-21T18:12:00Z" w:initials="IZ">
    <w:p w14:paraId="483ADCCC" w14:textId="34DCFEF6" w:rsidR="00A54C20" w:rsidRDefault="00A54C20">
      <w:pPr>
        <w:pStyle w:val="CommentText"/>
      </w:pPr>
      <w:r>
        <w:rPr>
          <w:rStyle w:val="CommentReference"/>
        </w:rPr>
        <w:annotationRef/>
      </w:r>
      <w:r>
        <w:t>Is in place/ exists/ is in use/…? What is effective as of year 2028?</w:t>
      </w:r>
    </w:p>
  </w:comment>
  <w:comment w:id="88" w:author="Zschoch, Ingo" w:date="2022-09-21T18:19:00Z" w:initials="IZ">
    <w:p w14:paraId="63319B71" w14:textId="7C1E3FF5" w:rsidR="00A54C20" w:rsidRDefault="00A54C20">
      <w:pPr>
        <w:pStyle w:val="CommentText"/>
      </w:pPr>
      <w:r>
        <w:rPr>
          <w:rStyle w:val="CommentReference"/>
        </w:rPr>
        <w:annotationRef/>
      </w:r>
      <w:r>
        <w:t>As stated in MIP vision and scope</w:t>
      </w:r>
    </w:p>
  </w:comment>
  <w:comment w:id="112" w:author="Hass, Erk" w:date="2022-09-20T08:13:00Z" w:initials="HE">
    <w:p w14:paraId="6837166D" w14:textId="43F4447D" w:rsidR="00A54C20" w:rsidRDefault="00A54C20">
      <w:pPr>
        <w:pStyle w:val="CommentText"/>
      </w:pPr>
      <w:r>
        <w:rPr>
          <w:rStyle w:val="CommentReference"/>
        </w:rPr>
        <w:annotationRef/>
      </w:r>
      <w:r>
        <w:t>As this is more future oriented it should be moved under AIM as it is not in the SCOPE yet</w:t>
      </w:r>
    </w:p>
  </w:comment>
  <w:comment w:id="199" w:author="Zschoch, Ingo" w:date="2022-09-22T08:04:00Z" w:initials="IZ">
    <w:p w14:paraId="23620242" w14:textId="6C2A7483" w:rsidR="00A54C20" w:rsidRDefault="00A54C20">
      <w:pPr>
        <w:pStyle w:val="CommentText"/>
      </w:pPr>
      <w:r>
        <w:rPr>
          <w:rStyle w:val="CommentReference"/>
        </w:rPr>
        <w:annotationRef/>
      </w:r>
      <w:r>
        <w:t xml:space="preserve">Placeholder for possible NATO – MIP </w:t>
      </w:r>
      <w:r>
        <w:t>MoA. This is important for Resource section and the cooperation between NATO and Non-NATO bodies</w:t>
      </w:r>
      <w:r w:rsidR="001D6BAB">
        <w:t>.</w:t>
      </w:r>
    </w:p>
  </w:comment>
  <w:comment w:id="235" w:author="Hass, Erk" w:date="2022-09-20T08:22:00Z" w:initials="HE">
    <w:p w14:paraId="3FE13501" w14:textId="35630400" w:rsidR="00A54C20" w:rsidRDefault="00A54C20">
      <w:pPr>
        <w:pStyle w:val="CommentText"/>
      </w:pPr>
      <w:r>
        <w:rPr>
          <w:rStyle w:val="CommentReference"/>
        </w:rPr>
        <w:annotationRef/>
      </w:r>
      <w:r>
        <w:t xml:space="preserve">As SC is used here the first time my assumption is that it is pointing to the Bi-SC </w:t>
      </w:r>
    </w:p>
  </w:comment>
  <w:comment w:id="236" w:author="Zschoch, Ingo" w:date="2022-09-22T07:57:00Z" w:initials="IZ">
    <w:p w14:paraId="7056B056" w14:textId="5380460C" w:rsidR="00A54C20" w:rsidRDefault="00A54C20">
      <w:pPr>
        <w:pStyle w:val="CommentText"/>
      </w:pPr>
      <w:r>
        <w:rPr>
          <w:rStyle w:val="CommentReference"/>
        </w:rPr>
        <w:annotationRef/>
      </w:r>
      <w:r>
        <w:t>Bi-SC is a common abbreviation like “NATO” and therefore no need to introduce.</w:t>
      </w:r>
    </w:p>
  </w:comment>
  <w:comment w:id="239" w:author="Zschoch, Ingo" w:date="2022-09-22T08:01:00Z" w:initials="IZ">
    <w:p w14:paraId="3089FD70" w14:textId="5A7B73AC" w:rsidR="00A54C20" w:rsidRDefault="00A54C20">
      <w:pPr>
        <w:pStyle w:val="CommentText"/>
      </w:pPr>
      <w:r>
        <w:rPr>
          <w:rStyle w:val="CommentReference"/>
        </w:rPr>
        <w:annotationRef/>
      </w:r>
      <w:r>
        <w:t xml:space="preserve">Is it worth to link to the NATO-MIP </w:t>
      </w:r>
      <w:r>
        <w:t>MoA (n governance section)!?</w:t>
      </w:r>
    </w:p>
  </w:comment>
  <w:comment w:id="243" w:author="Hass, Erk" w:date="2022-09-20T08:24:00Z" w:initials="HE">
    <w:p w14:paraId="6F72FEC9" w14:textId="756032EA" w:rsidR="00A54C20" w:rsidRDefault="00A54C20">
      <w:pPr>
        <w:pStyle w:val="CommentText"/>
      </w:pPr>
      <w:r>
        <w:rPr>
          <w:rStyle w:val="CommentReference"/>
        </w:rPr>
        <w:annotationRef/>
      </w:r>
      <w:r>
        <w:t>First time to use ST my assumption is that it should reflect the Standardization Task (ST)</w:t>
      </w:r>
    </w:p>
  </w:comment>
  <w:comment w:id="266" w:author="Zschoch, Ingo" w:date="2022-09-22T08:07:00Z" w:initials="IZ">
    <w:p w14:paraId="0DCB34B0" w14:textId="2E7C43A3" w:rsidR="003469BA" w:rsidRDefault="003469BA">
      <w:pPr>
        <w:pStyle w:val="CommentText"/>
      </w:pPr>
      <w:r>
        <w:rPr>
          <w:rStyle w:val="CommentReference"/>
        </w:rPr>
        <w:annotationRef/>
      </w:r>
      <w:r>
        <w:t>Don’t see the need to wait for promulgation. The Panel could be established, scoped and initialized ready to take over asap.</w:t>
      </w:r>
    </w:p>
  </w:comment>
  <w:comment w:id="272" w:author="Zschoch, Ingo" w:date="2022-09-22T08:09:00Z" w:initials="IZ">
    <w:p w14:paraId="56F9E360" w14:textId="5937E059" w:rsidR="001F4132" w:rsidRDefault="001F4132">
      <w:pPr>
        <w:pStyle w:val="CommentText"/>
      </w:pPr>
      <w:r>
        <w:rPr>
          <w:rStyle w:val="CommentReference"/>
        </w:rPr>
        <w:annotationRef/>
      </w:r>
      <w:r>
        <w:t>NC3B level should be matched (see 21)!</w:t>
      </w:r>
    </w:p>
  </w:comment>
  <w:comment w:id="300" w:author="Zschoch, Ingo" w:date="2022-09-22T08:13:00Z" w:initials="IZ">
    <w:p w14:paraId="6E5FD21A" w14:textId="3A512137" w:rsidR="00DF4E81" w:rsidRDefault="00DF4E81">
      <w:pPr>
        <w:pStyle w:val="CommentText"/>
      </w:pPr>
      <w:r>
        <w:rPr>
          <w:rStyle w:val="CommentReference"/>
        </w:rPr>
        <w:annotationRef/>
      </w:r>
      <w:r>
        <w:t>Very important difference. As the name MIP INFORMATION Model says!</w:t>
      </w:r>
    </w:p>
  </w:comment>
  <w:comment w:id="305" w:author="Zschoch, Ingo" w:date="2022-09-22T08:14:00Z" w:initials="IZ">
    <w:p w14:paraId="4414D75A" w14:textId="3A67F25A" w:rsidR="00DF4E81" w:rsidRDefault="00DF4E81">
      <w:pPr>
        <w:pStyle w:val="CommentText"/>
      </w:pPr>
      <w:r>
        <w:rPr>
          <w:rStyle w:val="CommentReference"/>
        </w:rPr>
        <w:annotationRef/>
      </w:r>
      <w:r>
        <w:t>Need to be conformant with MIP Vision and Scope.</w:t>
      </w:r>
    </w:p>
  </w:comment>
  <w:comment w:id="323" w:author="Zschoch, Ingo" w:date="2022-09-22T08:23:00Z" w:initials="IZ">
    <w:p w14:paraId="029EDD39" w14:textId="77777777" w:rsidR="00A3521C" w:rsidRDefault="00A3521C" w:rsidP="00A3521C">
      <w:pPr>
        <w:pStyle w:val="CommentText"/>
      </w:pPr>
      <w:r>
        <w:rPr>
          <w:rStyle w:val="CommentReference"/>
        </w:rPr>
        <w:annotationRef/>
      </w:r>
      <w:r>
        <w:t xml:space="preserve">MTF is just the rule set for message development. Messages are stored in ADatP-3 Database in all versions (draft to final). The final product is the baselined message from database published in APP-11 NATO Message </w:t>
      </w:r>
      <w:r>
        <w:t>cataloque. The vision is that these messages are harmonized in content but not the rules to develop something. Different formats of messages is operational required for different operational scenarios.</w:t>
      </w:r>
    </w:p>
    <w:p w14:paraId="0192EA98" w14:textId="5753B551" w:rsidR="00A3521C" w:rsidRDefault="00A3521C">
      <w:pPr>
        <w:pStyle w:val="CommentText"/>
      </w:pPr>
      <w:r>
        <w:t>(See MTF figure below)</w:t>
      </w:r>
    </w:p>
  </w:comment>
  <w:comment w:id="333" w:author="Zschoch, Ingo" w:date="2022-09-22T08:19:00Z" w:initials="IZ">
    <w:p w14:paraId="3B4C106B" w14:textId="77777777" w:rsidR="00A3521C" w:rsidRDefault="00A3521C">
      <w:pPr>
        <w:pStyle w:val="CommentText"/>
      </w:pPr>
      <w:r>
        <w:rPr>
          <w:rStyle w:val="CommentReference"/>
        </w:rPr>
        <w:annotationRef/>
      </w:r>
      <w:r>
        <w:t xml:space="preserve">MTF is just the rule set for message development. Messages are stored in ADatP-3 Database in all versions (draft to final). The final product is the baselined message from database published in APP-11 NATO Message </w:t>
      </w:r>
      <w:r>
        <w:t>cataloque. The vision is that these messages are harmonized in content but not the rules to develop something. Different formats of messages is operational required for different operational scenarios.</w:t>
      </w:r>
    </w:p>
    <w:p w14:paraId="3984A35B" w14:textId="701E9A48" w:rsidR="00A3521C" w:rsidRDefault="00A3521C">
      <w:pPr>
        <w:pStyle w:val="CommentText"/>
      </w:pPr>
      <w:r>
        <w:t>(See MTF figure below)</w:t>
      </w:r>
    </w:p>
  </w:comment>
  <w:comment w:id="370" w:author="Hass, Erk" w:date="2022-09-20T15:36:00Z" w:initials="HE">
    <w:p w14:paraId="35182815" w14:textId="1A2CEAE7" w:rsidR="00A54C20" w:rsidRDefault="00A54C20">
      <w:pPr>
        <w:pStyle w:val="CommentText"/>
      </w:pPr>
      <w:r>
        <w:rPr>
          <w:rStyle w:val="CommentReference"/>
        </w:rPr>
        <w:annotationRef/>
      </w:r>
      <w:r>
        <w:t xml:space="preserve">No change to Step 1 - 1. </w:t>
      </w:r>
      <w:r>
        <w:br/>
        <w:t xml:space="preserve">Consider deletion </w:t>
      </w:r>
    </w:p>
  </w:comment>
  <w:comment w:id="387" w:author="Hass, Erk" w:date="2022-09-20T15:41:00Z" w:initials="HE">
    <w:p w14:paraId="39417CD8" w14:textId="3112AEA3" w:rsidR="00A54C20" w:rsidRDefault="00A54C20">
      <w:pPr>
        <w:pStyle w:val="CommentText"/>
      </w:pPr>
      <w:r>
        <w:rPr>
          <w:rStyle w:val="CommentReference"/>
        </w:rPr>
        <w:annotationRef/>
      </w:r>
      <w:r>
        <w:t>It is not expected that Step 1 – 4 requires a change</w:t>
      </w:r>
    </w:p>
    <w:p w14:paraId="5A268F68" w14:textId="21B7D11E" w:rsidR="00A54C20" w:rsidRDefault="00A54C20" w:rsidP="00D36B48">
      <w:pPr>
        <w:pStyle w:val="CommentText"/>
      </w:pPr>
      <w:r>
        <w:t xml:space="preserve">All actions that require engagement with CXCSRM experts should happen in </w:t>
      </w:r>
      <w:r>
        <w:br/>
        <w:t xml:space="preserve">Step 1- 2. Or </w:t>
      </w:r>
      <w:r>
        <w:br/>
        <w:t>Step 1 – 3.</w:t>
      </w:r>
    </w:p>
    <w:p w14:paraId="4B850B74" w14:textId="1CA7B427" w:rsidR="00A54C20" w:rsidRDefault="00A54C20" w:rsidP="00D36B48">
      <w:pPr>
        <w:pStyle w:val="CommentText"/>
      </w:pPr>
    </w:p>
  </w:comment>
  <w:comment w:id="402" w:author="Hass, Erk" w:date="2022-09-20T15:57:00Z" w:initials="HE">
    <w:p w14:paraId="2BD86CBB" w14:textId="19C33242" w:rsidR="00A54C20" w:rsidRDefault="00A54C20">
      <w:pPr>
        <w:pStyle w:val="CommentText"/>
      </w:pPr>
      <w:r>
        <w:rPr>
          <w:rStyle w:val="CommentReference"/>
        </w:rPr>
        <w:annotationRef/>
      </w:r>
      <w:r>
        <w:t xml:space="preserve">No change required and not correctly cited – consider deletion </w:t>
      </w:r>
    </w:p>
  </w:comment>
  <w:comment w:id="418" w:author="Hass, Erk" w:date="2022-09-20T16:00:00Z" w:initials="HE">
    <w:p w14:paraId="700CEB9E" w14:textId="2960D57C" w:rsidR="00A54C20" w:rsidRDefault="00A54C20">
      <w:pPr>
        <w:pStyle w:val="CommentText"/>
      </w:pPr>
      <w:r>
        <w:rPr>
          <w:rStyle w:val="CommentReference"/>
        </w:rPr>
        <w:annotationRef/>
      </w:r>
      <w:r>
        <w:t>No change – consider deletion</w:t>
      </w:r>
    </w:p>
  </w:comment>
  <w:comment w:id="442" w:author="Hass, Erk" w:date="2022-09-20T16:03:00Z" w:initials="HE">
    <w:p w14:paraId="684770EC" w14:textId="5EC7051C" w:rsidR="00A54C20" w:rsidRDefault="00A54C20">
      <w:pPr>
        <w:pStyle w:val="CommentText"/>
      </w:pPr>
      <w:r>
        <w:rPr>
          <w:rStyle w:val="CommentReference"/>
        </w:rPr>
        <w:annotationRef/>
      </w:r>
      <w:r>
        <w:t>At this point the IER should have been reviewed already - consider deletion</w:t>
      </w:r>
    </w:p>
  </w:comment>
  <w:comment w:id="453" w:author="Hass, Erk" w:date="2022-09-20T16:07:00Z" w:initials="HE">
    <w:p w14:paraId="18084215" w14:textId="5B5FEE96" w:rsidR="00A54C20" w:rsidRDefault="00A54C20">
      <w:pPr>
        <w:pStyle w:val="CommentText"/>
      </w:pPr>
      <w:r>
        <w:rPr>
          <w:rStyle w:val="CommentReference"/>
        </w:rPr>
        <w:annotationRef/>
      </w:r>
      <w:r>
        <w:t>No change to 1.a – consider deletion</w:t>
      </w:r>
    </w:p>
  </w:comment>
  <w:comment w:id="466" w:author="Hass, Erk" w:date="2022-09-20T16:08:00Z" w:initials="HE">
    <w:p w14:paraId="20F784CC" w14:textId="282A64AD" w:rsidR="00A54C20" w:rsidRDefault="00A54C20">
      <w:pPr>
        <w:pStyle w:val="CommentText"/>
      </w:pPr>
      <w:r>
        <w:rPr>
          <w:rStyle w:val="CommentReference"/>
        </w:rPr>
        <w:annotationRef/>
      </w:r>
      <w:r>
        <w:t>No change to 1.b – consider deletion</w:t>
      </w:r>
    </w:p>
  </w:comment>
  <w:comment w:id="473" w:author="Hass, Erk" w:date="2022-09-20T16:15:00Z" w:initials="HE">
    <w:p w14:paraId="7EBE0F15" w14:textId="6EB951C1" w:rsidR="00A54C20" w:rsidRDefault="00A54C20">
      <w:pPr>
        <w:pStyle w:val="CommentText"/>
      </w:pPr>
      <w:r>
        <w:rPr>
          <w:rStyle w:val="CommentReference"/>
        </w:rPr>
        <w:annotationRef/>
      </w:r>
      <w:r>
        <w:t>No change – consider deletion</w:t>
      </w:r>
    </w:p>
  </w:comment>
  <w:comment w:id="476" w:author="Hass, Erk" w:date="2022-09-20T16:15:00Z" w:initials="HE">
    <w:p w14:paraId="521A46D6" w14:textId="3CB68E84" w:rsidR="00A54C20" w:rsidRDefault="00A54C20">
      <w:pPr>
        <w:pStyle w:val="CommentText"/>
      </w:pPr>
      <w:r>
        <w:rPr>
          <w:rStyle w:val="CommentReference"/>
        </w:rPr>
        <w:annotationRef/>
      </w:r>
      <w:r>
        <w:t>No change – consider deletion</w:t>
      </w:r>
    </w:p>
  </w:comment>
  <w:comment w:id="483" w:author="Zschoch, Ingo" w:date="2022-09-22T08:28:00Z" w:initials="IZ">
    <w:p w14:paraId="59C79DB0" w14:textId="1457A5A4" w:rsidR="00643319" w:rsidRDefault="00643319">
      <w:pPr>
        <w:pStyle w:val="CommentText"/>
      </w:pPr>
      <w:r>
        <w:rPr>
          <w:rStyle w:val="CommentReference"/>
        </w:rPr>
        <w:annotationRef/>
      </w:r>
      <w:r>
        <w:t>Not used in this Vision Paper</w:t>
      </w:r>
    </w:p>
  </w:comment>
  <w:comment w:id="486" w:author="Zschoch, Ingo" w:date="2022-09-22T08:29:00Z" w:initials="IZ">
    <w:p w14:paraId="07D6B954" w14:textId="11B0A50C" w:rsidR="00643319" w:rsidRDefault="00643319">
      <w:pPr>
        <w:pStyle w:val="CommentText"/>
      </w:pPr>
      <w:r>
        <w:rPr>
          <w:rStyle w:val="CommentReference"/>
        </w:rPr>
        <w:annotationRef/>
      </w:r>
      <w:r>
        <w:t>As information is generated by putting data in relation and the fact MIM is a information model both need to be mentioned.</w:t>
      </w:r>
    </w:p>
  </w:comment>
  <w:comment w:id="499" w:author="Zschoch, Ingo" w:date="2022-09-22T08:34:00Z" w:initials="IZ">
    <w:p w14:paraId="367CFE6B" w14:textId="77777777" w:rsidR="00581536" w:rsidRDefault="00581536">
      <w:pPr>
        <w:pStyle w:val="CommentText"/>
      </w:pPr>
      <w:r>
        <w:rPr>
          <w:rStyle w:val="CommentReference"/>
        </w:rPr>
        <w:annotationRef/>
      </w:r>
      <w:r>
        <w:t>Deleted all abbreviations not used in this document</w:t>
      </w:r>
    </w:p>
    <w:p w14:paraId="4E9F6E04" w14:textId="77777777" w:rsidR="00995BDB" w:rsidRDefault="00995BDB">
      <w:pPr>
        <w:pStyle w:val="CommentText"/>
      </w:pPr>
    </w:p>
    <w:p w14:paraId="6C845A78" w14:textId="2D72E5E8" w:rsidR="00995BDB" w:rsidRDefault="00995BDB">
      <w:pPr>
        <w:pStyle w:val="CommentText"/>
      </w:pPr>
      <w:r>
        <w:t>As all abbreviations are introduce at first use, I’m not sure if this appendix is required. This would shorten the document by 2 pages!</w:t>
      </w:r>
    </w:p>
  </w:comment>
  <w:comment w:id="511" w:author="Zschoch, Ingo" w:date="2022-09-22T08:37:00Z" w:initials="IZ">
    <w:p w14:paraId="23CB5E36" w14:textId="175D1918" w:rsidR="00C411E1" w:rsidRDefault="00C411E1">
      <w:pPr>
        <w:pStyle w:val="CommentText"/>
      </w:pPr>
      <w:r>
        <w:rPr>
          <w:rStyle w:val="CommentReference"/>
        </w:rPr>
        <w:annotationRef/>
      </w:r>
      <w:r>
        <w:t>S or 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ADCCC" w15:done="0"/>
  <w15:commentEx w15:paraId="63319B71" w15:done="0"/>
  <w15:commentEx w15:paraId="6837166D" w15:done="0"/>
  <w15:commentEx w15:paraId="23620242" w15:done="0"/>
  <w15:commentEx w15:paraId="3FE13501" w15:done="0"/>
  <w15:commentEx w15:paraId="7056B056" w15:paraIdParent="3FE13501" w15:done="0"/>
  <w15:commentEx w15:paraId="3089FD70" w15:done="0"/>
  <w15:commentEx w15:paraId="6F72FEC9" w15:done="0"/>
  <w15:commentEx w15:paraId="0DCB34B0" w15:done="0"/>
  <w15:commentEx w15:paraId="56F9E360" w15:done="0"/>
  <w15:commentEx w15:paraId="6E5FD21A" w15:done="0"/>
  <w15:commentEx w15:paraId="4414D75A" w15:done="0"/>
  <w15:commentEx w15:paraId="0192EA98" w15:done="0"/>
  <w15:commentEx w15:paraId="3984A35B" w15:done="0"/>
  <w15:commentEx w15:paraId="35182815" w15:done="0"/>
  <w15:commentEx w15:paraId="4B850B74" w15:done="0"/>
  <w15:commentEx w15:paraId="2BD86CBB" w15:done="0"/>
  <w15:commentEx w15:paraId="700CEB9E" w15:done="0"/>
  <w15:commentEx w15:paraId="684770EC" w15:done="0"/>
  <w15:commentEx w15:paraId="18084215" w15:done="0"/>
  <w15:commentEx w15:paraId="20F784CC" w15:done="0"/>
  <w15:commentEx w15:paraId="7EBE0F15" w15:done="0"/>
  <w15:commentEx w15:paraId="521A46D6" w15:done="0"/>
  <w15:commentEx w15:paraId="59C79DB0" w15:done="0"/>
  <w15:commentEx w15:paraId="07D6B954" w15:done="0"/>
  <w15:commentEx w15:paraId="6C845A78" w15:done="0"/>
  <w15:commentEx w15:paraId="23CB5E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ADCCC" w16cid:durableId="26D5D27B"/>
  <w16cid:commentId w16cid:paraId="63319B71" w16cid:durableId="26D5D424"/>
  <w16cid:commentId w16cid:paraId="6837166D" w16cid:durableId="26D3F4B7"/>
  <w16cid:commentId w16cid:paraId="23620242" w16cid:durableId="26D69586"/>
  <w16cid:commentId w16cid:paraId="3FE13501" w16cid:durableId="26D3F6BB"/>
  <w16cid:commentId w16cid:paraId="7056B056" w16cid:durableId="26D693FF"/>
  <w16cid:commentId w16cid:paraId="3089FD70" w16cid:durableId="26D694DE"/>
  <w16cid:commentId w16cid:paraId="6F72FEC9" w16cid:durableId="26D3F733"/>
  <w16cid:commentId w16cid:paraId="0DCB34B0" w16cid:durableId="26D69653"/>
  <w16cid:commentId w16cid:paraId="56F9E360" w16cid:durableId="26D696BB"/>
  <w16cid:commentId w16cid:paraId="6E5FD21A" w16cid:durableId="26D697AE"/>
  <w16cid:commentId w16cid:paraId="4414D75A" w16cid:durableId="26D697E1"/>
  <w16cid:commentId w16cid:paraId="0192EA98" w16cid:durableId="26D69A12"/>
  <w16cid:commentId w16cid:paraId="3984A35B" w16cid:durableId="26D69912"/>
  <w16cid:commentId w16cid:paraId="35182815" w16cid:durableId="26D45C74"/>
  <w16cid:commentId w16cid:paraId="4B850B74" w16cid:durableId="26D45DB6"/>
  <w16cid:commentId w16cid:paraId="2BD86CBB" w16cid:durableId="26D46159"/>
  <w16cid:commentId w16cid:paraId="700CEB9E" w16cid:durableId="26D46215"/>
  <w16cid:commentId w16cid:paraId="684770EC" w16cid:durableId="26D462CC"/>
  <w16cid:commentId w16cid:paraId="18084215" w16cid:durableId="26D463A8"/>
  <w16cid:commentId w16cid:paraId="20F784CC" w16cid:durableId="26D463EB"/>
  <w16cid:commentId w16cid:paraId="7EBE0F15" w16cid:durableId="26D46584"/>
  <w16cid:commentId w16cid:paraId="521A46D6" w16cid:durableId="26D465B2"/>
  <w16cid:commentId w16cid:paraId="59C79DB0" w16cid:durableId="26D69B16"/>
  <w16cid:commentId w16cid:paraId="07D6B954" w16cid:durableId="26D69B61"/>
  <w16cid:commentId w16cid:paraId="6C845A78" w16cid:durableId="26D69CB1"/>
  <w16cid:commentId w16cid:paraId="23CB5E36" w16cid:durableId="26D69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CFE1" w14:textId="77777777" w:rsidR="003634E0" w:rsidRDefault="003634E0" w:rsidP="00B05718">
      <w:pPr>
        <w:spacing w:after="0" w:line="240" w:lineRule="auto"/>
      </w:pPr>
      <w:r>
        <w:separator/>
      </w:r>
    </w:p>
  </w:endnote>
  <w:endnote w:type="continuationSeparator" w:id="0">
    <w:p w14:paraId="13473DBB" w14:textId="77777777" w:rsidR="003634E0" w:rsidRDefault="003634E0" w:rsidP="00B0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258A" w14:textId="56B1E297" w:rsidR="00A54C20" w:rsidRDefault="00A54C20" w:rsidP="00CB7BE6">
    <w:pPr>
      <w:pStyle w:val="Footer"/>
      <w:jc w:val="center"/>
      <w:rPr>
        <w:lang w:val="de-DE"/>
      </w:rPr>
    </w:pPr>
    <w:ins w:id="283" w:author="SACT SEE CAPDEV REQS FWD SPECHT, Christian OF-4" w:date="2022-09-19T17:05:00Z">
      <w:r>
        <w:rPr>
          <w:lang w:val="de-DE"/>
        </w:rPr>
        <w:t>A-</w:t>
      </w:r>
    </w:ins>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6</w:t>
    </w:r>
    <w:r w:rsidRPr="00D860A8">
      <w:rPr>
        <w:noProof/>
        <w:lang w:val="de-DE"/>
      </w:rPr>
      <w:fldChar w:fldCharType="end"/>
    </w:r>
  </w:p>
  <w:p w14:paraId="0D3504D0" w14:textId="77777777" w:rsidR="00A54C20" w:rsidRDefault="00A54C20" w:rsidP="00CB7BE6">
    <w:pPr>
      <w:pStyle w:val="Footer"/>
      <w:jc w:val="center"/>
    </w:pPr>
    <w:r>
      <w:rPr>
        <w:lang w:val="de-DE"/>
      </w:rPr>
      <w:t>NATO UNCLASSIFIED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B36C" w14:textId="7F9770BA" w:rsidR="00A54C20" w:rsidRDefault="00A54C20" w:rsidP="00976A2A">
    <w:pPr>
      <w:pStyle w:val="Footer"/>
      <w:jc w:val="center"/>
      <w:rPr>
        <w:lang w:val="de-DE"/>
      </w:rPr>
    </w:pPr>
    <w:ins w:id="524" w:author="SACT SEE CAPDEV REQS FWD SPECHT, Christian OF-4" w:date="2022-09-19T17:06:00Z">
      <w:r>
        <w:rPr>
          <w:lang w:val="de-DE"/>
        </w:rPr>
        <w:t>A-</w:t>
      </w:r>
    </w:ins>
    <w:r>
      <w:rPr>
        <w:lang w:val="de-DE"/>
      </w:rPr>
      <w:t>4-</w:t>
    </w:r>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1</w:t>
    </w:r>
    <w:r w:rsidRPr="00D860A8">
      <w:rPr>
        <w:noProof/>
        <w:lang w:val="de-DE"/>
      </w:rPr>
      <w:fldChar w:fldCharType="end"/>
    </w:r>
  </w:p>
  <w:p w14:paraId="1A52F002" w14:textId="77777777" w:rsidR="00A54C20" w:rsidRDefault="00A54C20" w:rsidP="00976A2A">
    <w:pPr>
      <w:pStyle w:val="Footer"/>
      <w:jc w:val="center"/>
    </w:pPr>
    <w:r>
      <w:rPr>
        <w:lang w:val="de-DE"/>
      </w:rPr>
      <w:t>NATO 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5F3D1" w14:textId="5E9813CA" w:rsidR="00A54C20" w:rsidRDefault="00A54C20" w:rsidP="00976A2A">
    <w:pPr>
      <w:pStyle w:val="Footer"/>
      <w:jc w:val="center"/>
      <w:rPr>
        <w:lang w:val="de-DE"/>
      </w:rPr>
    </w:pPr>
    <w:ins w:id="286" w:author="SACT SEE CAPDEV REQS FWD SPECHT, Christian OF-4" w:date="2022-09-19T17:05:00Z">
      <w:r>
        <w:rPr>
          <w:lang w:val="de-DE"/>
        </w:rPr>
        <w:t>A-</w:t>
      </w:r>
    </w:ins>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1</w:t>
    </w:r>
    <w:r w:rsidRPr="00D860A8">
      <w:rPr>
        <w:noProof/>
        <w:lang w:val="de-DE"/>
      </w:rPr>
      <w:fldChar w:fldCharType="end"/>
    </w:r>
  </w:p>
  <w:p w14:paraId="25B77743" w14:textId="77777777" w:rsidR="00A54C20" w:rsidRDefault="00A54C20" w:rsidP="00976A2A">
    <w:pPr>
      <w:pStyle w:val="Footer"/>
      <w:jc w:val="center"/>
    </w:pPr>
    <w:r>
      <w:rPr>
        <w:lang w:val="de-DE"/>
      </w:rPr>
      <w:t>NATO 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2E35" w14:textId="392A06B5" w:rsidR="00A54C20" w:rsidRDefault="00A54C20" w:rsidP="00CB7BE6">
    <w:pPr>
      <w:pStyle w:val="Footer"/>
      <w:jc w:val="center"/>
      <w:rPr>
        <w:lang w:val="de-DE"/>
      </w:rPr>
    </w:pPr>
    <w:ins w:id="356" w:author="SACT SEE CAPDEV REQS FWD SPECHT, Christian OF-4" w:date="2022-09-19T17:06:00Z">
      <w:r>
        <w:rPr>
          <w:lang w:val="de-DE"/>
        </w:rPr>
        <w:t>A-</w:t>
      </w:r>
    </w:ins>
    <w:r>
      <w:rPr>
        <w:lang w:val="de-DE"/>
      </w:rPr>
      <w:t>1-</w:t>
    </w:r>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3</w:t>
    </w:r>
    <w:r w:rsidRPr="00D860A8">
      <w:rPr>
        <w:noProof/>
        <w:lang w:val="de-DE"/>
      </w:rPr>
      <w:fldChar w:fldCharType="end"/>
    </w:r>
  </w:p>
  <w:p w14:paraId="71DA6597" w14:textId="77777777" w:rsidR="00A54C20" w:rsidRDefault="00A54C20" w:rsidP="00CB7BE6">
    <w:pPr>
      <w:pStyle w:val="Footer"/>
      <w:jc w:val="center"/>
    </w:pPr>
    <w:r>
      <w:rPr>
        <w:lang w:val="de-DE"/>
      </w:rPr>
      <w:t>NATO UNCLASSIFIED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84DF" w14:textId="5D751396" w:rsidR="00A54C20" w:rsidRDefault="00A54C20" w:rsidP="00976A2A">
    <w:pPr>
      <w:pStyle w:val="Footer"/>
      <w:jc w:val="center"/>
      <w:rPr>
        <w:lang w:val="de-DE"/>
      </w:rPr>
    </w:pPr>
    <w:ins w:id="359" w:author="SACT SEE CAPDEV REQS FWD SPECHT, Christian OF-4" w:date="2022-09-19T17:06:00Z">
      <w:r>
        <w:rPr>
          <w:lang w:val="de-DE"/>
        </w:rPr>
        <w:t>A-</w:t>
      </w:r>
    </w:ins>
    <w:r>
      <w:rPr>
        <w:lang w:val="de-DE"/>
      </w:rPr>
      <w:t>1-</w:t>
    </w:r>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1</w:t>
    </w:r>
    <w:r w:rsidRPr="00D860A8">
      <w:rPr>
        <w:noProof/>
        <w:lang w:val="de-DE"/>
      </w:rPr>
      <w:fldChar w:fldCharType="end"/>
    </w:r>
  </w:p>
  <w:p w14:paraId="1B7327D8" w14:textId="77777777" w:rsidR="00A54C20" w:rsidRDefault="00A54C20" w:rsidP="00976A2A">
    <w:pPr>
      <w:pStyle w:val="Footer"/>
      <w:jc w:val="center"/>
    </w:pPr>
    <w:r>
      <w:rPr>
        <w:lang w:val="de-DE"/>
      </w:rPr>
      <w:t>NATO UNCLASSIFIED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0266C" w14:textId="3E5C212A" w:rsidR="00A54C20" w:rsidRDefault="00A54C20" w:rsidP="00CB7BE6">
    <w:pPr>
      <w:pStyle w:val="Footer"/>
      <w:jc w:val="center"/>
      <w:rPr>
        <w:lang w:val="de-DE"/>
      </w:rPr>
    </w:pPr>
    <w:ins w:id="478" w:author="SACT SEE CAPDEV REQS FWD SPECHT, Christian OF-4" w:date="2022-09-19T17:06:00Z">
      <w:r>
        <w:rPr>
          <w:lang w:val="de-DE"/>
        </w:rPr>
        <w:t>A-</w:t>
      </w:r>
    </w:ins>
    <w:r>
      <w:rPr>
        <w:lang w:val="de-DE"/>
      </w:rPr>
      <w:t>2-</w:t>
    </w:r>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3</w:t>
    </w:r>
    <w:r w:rsidRPr="00D860A8">
      <w:rPr>
        <w:noProof/>
        <w:lang w:val="de-DE"/>
      </w:rPr>
      <w:fldChar w:fldCharType="end"/>
    </w:r>
  </w:p>
  <w:p w14:paraId="336EE1B7" w14:textId="77777777" w:rsidR="00A54C20" w:rsidRDefault="00A54C20" w:rsidP="00CB7BE6">
    <w:pPr>
      <w:pStyle w:val="Footer"/>
      <w:jc w:val="center"/>
    </w:pPr>
    <w:r>
      <w:rPr>
        <w:lang w:val="de-DE"/>
      </w:rPr>
      <w:t>NATO UNCLASSIFIED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C1F5" w14:textId="7B86191F" w:rsidR="00A54C20" w:rsidRDefault="00A54C20" w:rsidP="00976A2A">
    <w:pPr>
      <w:pStyle w:val="Footer"/>
      <w:jc w:val="center"/>
      <w:rPr>
        <w:lang w:val="de-DE"/>
      </w:rPr>
    </w:pPr>
    <w:ins w:id="481" w:author="SACT SEE CAPDEV REQS FWD SPECHT, Christian OF-4" w:date="2022-09-19T17:06:00Z">
      <w:r>
        <w:rPr>
          <w:lang w:val="de-DE"/>
        </w:rPr>
        <w:t>A-</w:t>
      </w:r>
    </w:ins>
    <w:r>
      <w:rPr>
        <w:lang w:val="de-DE"/>
      </w:rPr>
      <w:t>2-</w:t>
    </w:r>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1</w:t>
    </w:r>
    <w:r w:rsidRPr="00D860A8">
      <w:rPr>
        <w:noProof/>
        <w:lang w:val="de-DE"/>
      </w:rPr>
      <w:fldChar w:fldCharType="end"/>
    </w:r>
  </w:p>
  <w:p w14:paraId="1661B723" w14:textId="77777777" w:rsidR="00A54C20" w:rsidRDefault="00A54C20" w:rsidP="00976A2A">
    <w:pPr>
      <w:pStyle w:val="Footer"/>
      <w:jc w:val="center"/>
    </w:pPr>
    <w:r>
      <w:rPr>
        <w:lang w:val="de-DE"/>
      </w:rPr>
      <w:t>NATO UNCLASSIFIED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13D8" w14:textId="769BFB06" w:rsidR="00A54C20" w:rsidRDefault="00A54C20" w:rsidP="00CB7BE6">
    <w:pPr>
      <w:pStyle w:val="Footer"/>
      <w:jc w:val="center"/>
      <w:rPr>
        <w:lang w:val="de-DE"/>
      </w:rPr>
    </w:pPr>
    <w:ins w:id="495" w:author="SACT SEE CAPDEV REQS FWD SPECHT, Christian OF-4" w:date="2022-09-19T17:06:00Z">
      <w:r>
        <w:rPr>
          <w:lang w:val="de-DE"/>
        </w:rPr>
        <w:t>A-</w:t>
      </w:r>
    </w:ins>
    <w:r>
      <w:rPr>
        <w:lang w:val="de-DE"/>
      </w:rPr>
      <w:t>3-</w:t>
    </w:r>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3</w:t>
    </w:r>
    <w:r w:rsidRPr="00D860A8">
      <w:rPr>
        <w:noProof/>
        <w:lang w:val="de-DE"/>
      </w:rPr>
      <w:fldChar w:fldCharType="end"/>
    </w:r>
  </w:p>
  <w:p w14:paraId="7BBF2D17" w14:textId="77777777" w:rsidR="00A54C20" w:rsidRDefault="00A54C20" w:rsidP="00CB7BE6">
    <w:pPr>
      <w:pStyle w:val="Footer"/>
      <w:jc w:val="center"/>
    </w:pPr>
    <w:r>
      <w:rPr>
        <w:lang w:val="de-DE"/>
      </w:rPr>
      <w:t>NATO UNCLASSIFIED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AB88" w14:textId="45021C61" w:rsidR="00A54C20" w:rsidRDefault="00A54C20" w:rsidP="00976A2A">
    <w:pPr>
      <w:pStyle w:val="Footer"/>
      <w:jc w:val="center"/>
      <w:rPr>
        <w:lang w:val="de-DE"/>
      </w:rPr>
    </w:pPr>
    <w:ins w:id="498" w:author="SACT SEE CAPDEV REQS FWD SPECHT, Christian OF-4" w:date="2022-09-19T17:06:00Z">
      <w:r>
        <w:rPr>
          <w:lang w:val="de-DE"/>
        </w:rPr>
        <w:t>A-</w:t>
      </w:r>
    </w:ins>
    <w:r>
      <w:rPr>
        <w:lang w:val="de-DE"/>
      </w:rPr>
      <w:t>3-</w:t>
    </w:r>
    <w:r w:rsidRPr="00D860A8">
      <w:rPr>
        <w:lang w:val="de-DE"/>
      </w:rPr>
      <w:fldChar w:fldCharType="begin"/>
    </w:r>
    <w:r w:rsidRPr="00D860A8">
      <w:rPr>
        <w:lang w:val="de-DE"/>
      </w:rPr>
      <w:instrText xml:space="preserve"> PAGE   \* MERGEFORMAT </w:instrText>
    </w:r>
    <w:r w:rsidRPr="00D860A8">
      <w:rPr>
        <w:lang w:val="de-DE"/>
      </w:rPr>
      <w:fldChar w:fldCharType="separate"/>
    </w:r>
    <w:r w:rsidR="007763B3">
      <w:rPr>
        <w:noProof/>
        <w:lang w:val="de-DE"/>
      </w:rPr>
      <w:t>1</w:t>
    </w:r>
    <w:r w:rsidRPr="00D860A8">
      <w:rPr>
        <w:noProof/>
        <w:lang w:val="de-DE"/>
      </w:rPr>
      <w:fldChar w:fldCharType="end"/>
    </w:r>
  </w:p>
  <w:p w14:paraId="641D4676" w14:textId="77777777" w:rsidR="00A54C20" w:rsidRDefault="00A54C20" w:rsidP="00976A2A">
    <w:pPr>
      <w:pStyle w:val="Footer"/>
      <w:jc w:val="center"/>
    </w:pPr>
    <w:r>
      <w:rPr>
        <w:lang w:val="de-DE"/>
      </w:rPr>
      <w:t>NATO UNCLASSIFIED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F2E7" w14:textId="1262109C" w:rsidR="00A54C20" w:rsidRDefault="00A54C20" w:rsidP="00CB7BE6">
    <w:pPr>
      <w:pStyle w:val="Footer"/>
      <w:jc w:val="center"/>
      <w:rPr>
        <w:lang w:val="de-DE"/>
      </w:rPr>
    </w:pPr>
    <w:r>
      <w:rPr>
        <w:lang w:val="de-DE"/>
      </w:rPr>
      <w:t>4-</w:t>
    </w:r>
    <w:r w:rsidRPr="00D860A8">
      <w:rPr>
        <w:lang w:val="de-DE"/>
      </w:rPr>
      <w:fldChar w:fldCharType="begin"/>
    </w:r>
    <w:r w:rsidRPr="00D860A8">
      <w:rPr>
        <w:lang w:val="de-DE"/>
      </w:rPr>
      <w:instrText xml:space="preserve"> PAGE   \* MERGEFORMAT </w:instrText>
    </w:r>
    <w:r w:rsidRPr="00D860A8">
      <w:rPr>
        <w:lang w:val="de-DE"/>
      </w:rPr>
      <w:fldChar w:fldCharType="separate"/>
    </w:r>
    <w:r>
      <w:rPr>
        <w:noProof/>
        <w:lang w:val="de-DE"/>
      </w:rPr>
      <w:t>1</w:t>
    </w:r>
    <w:r w:rsidRPr="00D860A8">
      <w:rPr>
        <w:noProof/>
        <w:lang w:val="de-DE"/>
      </w:rPr>
      <w:fldChar w:fldCharType="end"/>
    </w:r>
  </w:p>
  <w:p w14:paraId="2675649B" w14:textId="77777777" w:rsidR="00A54C20" w:rsidRDefault="00A54C20" w:rsidP="00CB7BE6">
    <w:pPr>
      <w:pStyle w:val="Footer"/>
      <w:jc w:val="center"/>
    </w:pPr>
    <w:r>
      <w:rPr>
        <w:lang w:val="de-DE"/>
      </w:rPr>
      <w:t>NATO 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23B67" w14:textId="77777777" w:rsidR="003634E0" w:rsidRDefault="003634E0" w:rsidP="00B05718">
      <w:pPr>
        <w:spacing w:after="0" w:line="240" w:lineRule="auto"/>
      </w:pPr>
      <w:r>
        <w:separator/>
      </w:r>
    </w:p>
  </w:footnote>
  <w:footnote w:type="continuationSeparator" w:id="0">
    <w:p w14:paraId="79879B18" w14:textId="77777777" w:rsidR="003634E0" w:rsidRDefault="003634E0" w:rsidP="00B05718">
      <w:pPr>
        <w:spacing w:after="0" w:line="240" w:lineRule="auto"/>
      </w:pPr>
      <w:r>
        <w:continuationSeparator/>
      </w:r>
    </w:p>
  </w:footnote>
  <w:footnote w:id="1">
    <w:p w14:paraId="4C94D620" w14:textId="77B149F4" w:rsidR="00A54C20" w:rsidRPr="00FB414E" w:rsidRDefault="00A54C20">
      <w:pPr>
        <w:pStyle w:val="FootnoteText"/>
        <w:rPr>
          <w:lang w:val="en-US"/>
        </w:rPr>
      </w:pPr>
      <w:r>
        <w:rPr>
          <w:rStyle w:val="FootnoteReference"/>
        </w:rPr>
        <w:footnoteRef/>
      </w:r>
      <w:r>
        <w:t xml:space="preserve"> </w:t>
      </w:r>
      <w:r w:rsidRPr="00FB414E">
        <w:rPr>
          <w:lang w:val="en-US"/>
        </w:rPr>
        <w:t>Doctrinal, Organizational, Training, Material, Leadership,</w:t>
      </w:r>
      <w:r>
        <w:rPr>
          <w:lang w:val="en-US"/>
        </w:rPr>
        <w:t xml:space="preserve"> Personnel, Facility, Interoperability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E11E" w14:textId="77777777" w:rsidR="00A54C20" w:rsidRPr="000130F0" w:rsidRDefault="00A54C20" w:rsidP="00A1306E">
    <w:pPr>
      <w:pStyle w:val="Header"/>
      <w:jc w:val="center"/>
    </w:pPr>
    <w:r w:rsidRPr="000130F0">
      <w:t>NATO UNCLASSIFIED</w:t>
    </w:r>
  </w:p>
  <w:p w14:paraId="4F0C22B3" w14:textId="77777777" w:rsidR="00A54C20" w:rsidRPr="000130F0" w:rsidRDefault="00A54C20" w:rsidP="00A1306E">
    <w:pPr>
      <w:pStyle w:val="Header"/>
      <w:jc w:val="center"/>
    </w:pPr>
    <w:r w:rsidRPr="000130F0">
      <w:t>Releasable to Interoperability Platform</w:t>
    </w:r>
  </w:p>
  <w:p w14:paraId="11D141C1" w14:textId="52860B87" w:rsidR="00A54C20" w:rsidRPr="000130F0" w:rsidRDefault="00A54C20" w:rsidP="00A1306E">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B833" w14:textId="77777777" w:rsidR="00A54C20" w:rsidRPr="00526750" w:rsidRDefault="00A54C20" w:rsidP="00976A2A">
    <w:pPr>
      <w:pStyle w:val="Header"/>
      <w:jc w:val="center"/>
    </w:pPr>
    <w:r w:rsidRPr="00526750">
      <w:t>NATO UNCLASSIFIED</w:t>
    </w:r>
  </w:p>
  <w:p w14:paraId="03641210" w14:textId="0AA6F82E" w:rsidR="00A54C20" w:rsidRPr="000130F0" w:rsidRDefault="00A54C20" w:rsidP="0021419F">
    <w:pPr>
      <w:pStyle w:val="Header"/>
      <w:jc w:val="right"/>
    </w:pPr>
    <w:r w:rsidRPr="000130F0">
      <w:t xml:space="preserve">APPENDIX </w:t>
    </w:r>
    <w:r>
      <w:t>4</w:t>
    </w:r>
    <w:r w:rsidRPr="000130F0">
      <w:t xml:space="preserve"> TO</w:t>
    </w:r>
  </w:p>
  <w:p w14:paraId="3115B293" w14:textId="18F280A8" w:rsidR="00A54C20" w:rsidRPr="000130F0" w:rsidRDefault="00A54C20" w:rsidP="0021419F">
    <w:pPr>
      <w:pStyle w:val="Header"/>
      <w:jc w:val="right"/>
    </w:pPr>
    <w:r w:rsidRPr="000130F0">
      <w:t xml:space="preserve">ANNEX </w:t>
    </w:r>
    <w:del w:id="522" w:author="SACT SEE CAPDEV REQS FWD SPECHT, Christian OF-4" w:date="2022-09-19T17:06:00Z">
      <w:r w:rsidRPr="000130F0" w:rsidDel="001F45F9">
        <w:delText xml:space="preserve">1 </w:delText>
      </w:r>
    </w:del>
    <w:ins w:id="523" w:author="SACT SEE CAPDEV REQS FWD SPECHT, Christian OF-4" w:date="2022-09-19T17:06:00Z">
      <w:r>
        <w:t>A</w:t>
      </w:r>
      <w:r w:rsidRPr="000130F0">
        <w:t xml:space="preserve"> </w:t>
      </w:r>
    </w:ins>
    <w:r w:rsidRPr="000130F0">
      <w:t>TO</w:t>
    </w:r>
  </w:p>
  <w:p w14:paraId="472BC607" w14:textId="228F27AE" w:rsidR="00A54C20" w:rsidRDefault="00A54C20" w:rsidP="00976A2A">
    <w:pPr>
      <w:pStyle w:val="Header"/>
      <w:jc w:val="right"/>
      <w:rPr>
        <w:lang w:val="de-DE"/>
      </w:rPr>
    </w:pPr>
    <w:r w:rsidRPr="000130F0">
      <w:t>AC/322(CP/</w:t>
    </w:r>
    <w:proofErr w:type="gramStart"/>
    <w:r w:rsidRPr="000130F0">
      <w:t>1)N</w:t>
    </w:r>
    <w:proofErr w:type="gramEnd"/>
    <w:r w:rsidRPr="000130F0">
      <w:t>(2022)XXXX</w:t>
    </w:r>
  </w:p>
  <w:p w14:paraId="7558DF9E" w14:textId="77777777" w:rsidR="00A54C20" w:rsidRPr="00976A2A" w:rsidRDefault="00A54C20" w:rsidP="00976A2A">
    <w:pPr>
      <w:pStyle w:val="Header"/>
      <w:jc w:val="right"/>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3819" w14:textId="77777777" w:rsidR="00A54C20" w:rsidRPr="000130F0" w:rsidRDefault="00A54C20" w:rsidP="00976A2A">
    <w:pPr>
      <w:pStyle w:val="Header"/>
      <w:jc w:val="center"/>
    </w:pPr>
    <w:r w:rsidRPr="000130F0">
      <w:t>NATO UNCLASSIFIED</w:t>
    </w:r>
  </w:p>
  <w:p w14:paraId="650D2080" w14:textId="77777777" w:rsidR="00A54C20" w:rsidRPr="000130F0" w:rsidRDefault="00A54C20" w:rsidP="00976A2A">
    <w:pPr>
      <w:pStyle w:val="Header"/>
      <w:jc w:val="center"/>
    </w:pPr>
    <w:r w:rsidRPr="000130F0">
      <w:t>Releasable to Interoperability Platform</w:t>
    </w:r>
  </w:p>
  <w:p w14:paraId="43A4AD6F" w14:textId="0DFFD59E" w:rsidR="00A54C20" w:rsidRPr="000130F0" w:rsidRDefault="00A54C20" w:rsidP="00976A2A">
    <w:pPr>
      <w:pStyle w:val="Header"/>
      <w:jc w:val="right"/>
    </w:pPr>
    <w:r w:rsidRPr="000130F0">
      <w:t xml:space="preserve">ANNEX </w:t>
    </w:r>
    <w:del w:id="284" w:author="SACT SEE CAPDEV REQS FWD SPECHT, Christian OF-4" w:date="2022-09-19T17:05:00Z">
      <w:r w:rsidRPr="000130F0" w:rsidDel="001F45F9">
        <w:delText xml:space="preserve">1 </w:delText>
      </w:r>
    </w:del>
    <w:ins w:id="285" w:author="SACT SEE CAPDEV REQS FWD SPECHT, Christian OF-4" w:date="2022-09-19T17:05:00Z">
      <w:r>
        <w:t>A</w:t>
      </w:r>
      <w:r w:rsidRPr="000130F0">
        <w:t xml:space="preserve"> </w:t>
      </w:r>
    </w:ins>
    <w:r w:rsidRPr="000130F0">
      <w:t>TO</w:t>
    </w:r>
  </w:p>
  <w:p w14:paraId="2336DED1" w14:textId="57643C2A" w:rsidR="00A54C20" w:rsidRPr="000130F0" w:rsidRDefault="00A54C20" w:rsidP="00D12A56">
    <w:pPr>
      <w:pStyle w:val="Header"/>
      <w:jc w:val="right"/>
    </w:pPr>
    <w:r w:rsidRPr="000130F0">
      <w:t>AC/322(CP/</w:t>
    </w:r>
    <w:proofErr w:type="gramStart"/>
    <w:r w:rsidRPr="000130F0">
      <w:t>1)N</w:t>
    </w:r>
    <w:proofErr w:type="gramEnd"/>
    <w:r w:rsidRPr="000130F0">
      <w:t>(2022)XXXX</w:t>
    </w:r>
  </w:p>
  <w:p w14:paraId="190214C0" w14:textId="77777777" w:rsidR="00A54C20" w:rsidRPr="000130F0" w:rsidRDefault="00A54C20" w:rsidP="00976A2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BB48" w14:textId="77777777" w:rsidR="00A54C20" w:rsidRPr="000130F0" w:rsidRDefault="00A54C20" w:rsidP="00A1306E">
    <w:pPr>
      <w:pStyle w:val="Header"/>
      <w:jc w:val="center"/>
    </w:pPr>
    <w:r w:rsidRPr="000130F0">
      <w:t>NATO UNCLASSIFIED</w:t>
    </w:r>
  </w:p>
  <w:p w14:paraId="420280FA" w14:textId="77777777" w:rsidR="00A54C20" w:rsidRPr="000130F0" w:rsidRDefault="00A54C20" w:rsidP="00A1306E">
    <w:pPr>
      <w:pStyle w:val="Header"/>
      <w:jc w:val="center"/>
    </w:pPr>
    <w:r w:rsidRPr="000130F0">
      <w:t>Releasable to Interoperability Platform</w:t>
    </w:r>
  </w:p>
  <w:p w14:paraId="63B560B1" w14:textId="32ECB330" w:rsidR="00A54C20" w:rsidRPr="000130F0" w:rsidRDefault="00A54C20" w:rsidP="00A1306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C7EB" w14:textId="77777777" w:rsidR="00A54C20" w:rsidRPr="000130F0" w:rsidRDefault="00A54C20" w:rsidP="00A1306E">
    <w:pPr>
      <w:pStyle w:val="Header"/>
      <w:jc w:val="center"/>
    </w:pPr>
    <w:r w:rsidRPr="000130F0">
      <w:t>NATO UNCLASSIFIED</w:t>
    </w:r>
  </w:p>
  <w:p w14:paraId="404563A1" w14:textId="77777777" w:rsidR="00A54C20" w:rsidRPr="000130F0" w:rsidRDefault="00A54C20" w:rsidP="00A1306E">
    <w:pPr>
      <w:pStyle w:val="Header"/>
      <w:jc w:val="center"/>
    </w:pPr>
    <w:r w:rsidRPr="000130F0">
      <w:t>Releasable to Interoperability Platform</w:t>
    </w:r>
  </w:p>
  <w:p w14:paraId="4643276D" w14:textId="3371EDF6" w:rsidR="00A54C20" w:rsidRPr="000130F0" w:rsidRDefault="00A54C20" w:rsidP="00A1306E">
    <w:pPr>
      <w:pStyle w:val="Header"/>
      <w:jc w:val="right"/>
    </w:pPr>
    <w:r w:rsidRPr="000130F0">
      <w:t>APPENDIX 1 TO</w:t>
    </w:r>
  </w:p>
  <w:p w14:paraId="410BE87C" w14:textId="7F45C9CF" w:rsidR="00A54C20" w:rsidRPr="000130F0" w:rsidRDefault="00A54C20" w:rsidP="00A1306E">
    <w:pPr>
      <w:pStyle w:val="Header"/>
      <w:jc w:val="right"/>
    </w:pPr>
    <w:r w:rsidRPr="000130F0">
      <w:t xml:space="preserve">ANNEX </w:t>
    </w:r>
    <w:del w:id="357" w:author="SACT SEE CAPDEV REQS FWD SPECHT, Christian OF-4" w:date="2022-09-19T17:06:00Z">
      <w:r w:rsidRPr="000130F0" w:rsidDel="001F45F9">
        <w:delText xml:space="preserve">1 </w:delText>
      </w:r>
    </w:del>
    <w:ins w:id="358" w:author="SACT SEE CAPDEV REQS FWD SPECHT, Christian OF-4" w:date="2022-09-19T17:06:00Z">
      <w:r>
        <w:t>A</w:t>
      </w:r>
      <w:r w:rsidRPr="000130F0">
        <w:t xml:space="preserve"> </w:t>
      </w:r>
    </w:ins>
    <w:r w:rsidRPr="000130F0">
      <w:t>TO</w:t>
    </w:r>
  </w:p>
  <w:p w14:paraId="00E2C474" w14:textId="77777777" w:rsidR="00A54C20" w:rsidRPr="000130F0" w:rsidRDefault="00A54C20" w:rsidP="00A1306E">
    <w:pPr>
      <w:pStyle w:val="Header"/>
      <w:jc w:val="right"/>
    </w:pPr>
    <w:r w:rsidRPr="000130F0">
      <w:t>AC/322(CP/</w:t>
    </w:r>
    <w:proofErr w:type="gramStart"/>
    <w:r w:rsidRPr="000130F0">
      <w:t>1)N</w:t>
    </w:r>
    <w:proofErr w:type="gramEnd"/>
    <w:r w:rsidRPr="000130F0">
      <w:t>(2022)XXXX</w:t>
    </w:r>
  </w:p>
  <w:p w14:paraId="18668246" w14:textId="77777777" w:rsidR="00A54C20" w:rsidRPr="000130F0" w:rsidRDefault="00A54C20" w:rsidP="00976A2A">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4EB1" w14:textId="77777777" w:rsidR="00A54C20" w:rsidRPr="000130F0" w:rsidRDefault="00A54C20" w:rsidP="00A1306E">
    <w:pPr>
      <w:pStyle w:val="Header"/>
      <w:jc w:val="center"/>
    </w:pPr>
    <w:r w:rsidRPr="000130F0">
      <w:t>NATO UNCLASSIFIED</w:t>
    </w:r>
  </w:p>
  <w:p w14:paraId="2743AFB3" w14:textId="77777777" w:rsidR="00A54C20" w:rsidRPr="000130F0" w:rsidRDefault="00A54C20" w:rsidP="00A1306E">
    <w:pPr>
      <w:pStyle w:val="Header"/>
      <w:jc w:val="center"/>
    </w:pPr>
    <w:r w:rsidRPr="000130F0">
      <w:t>Releasable to Interoperability Platform</w:t>
    </w:r>
  </w:p>
  <w:p w14:paraId="3F587CC8" w14:textId="2CB0756B" w:rsidR="00A54C20" w:rsidRPr="000130F0" w:rsidRDefault="00A54C20" w:rsidP="00A1306E">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CBA4" w14:textId="77777777" w:rsidR="00A54C20" w:rsidRPr="000130F0" w:rsidRDefault="00A54C20" w:rsidP="00A1306E">
    <w:pPr>
      <w:pStyle w:val="Header"/>
      <w:jc w:val="center"/>
    </w:pPr>
    <w:r w:rsidRPr="000130F0">
      <w:t>NATO UNCLASSIFIED</w:t>
    </w:r>
  </w:p>
  <w:p w14:paraId="1007223B" w14:textId="77777777" w:rsidR="00A54C20" w:rsidRPr="000130F0" w:rsidRDefault="00A54C20" w:rsidP="00A1306E">
    <w:pPr>
      <w:pStyle w:val="Header"/>
      <w:jc w:val="center"/>
    </w:pPr>
    <w:r w:rsidRPr="000130F0">
      <w:t>Releasable to Interoperability Platform</w:t>
    </w:r>
  </w:p>
  <w:p w14:paraId="7CB8E821" w14:textId="6150F31B" w:rsidR="00A54C20" w:rsidRPr="000130F0" w:rsidRDefault="00A54C20" w:rsidP="00A1306E">
    <w:pPr>
      <w:pStyle w:val="Header"/>
      <w:jc w:val="right"/>
    </w:pPr>
    <w:r w:rsidRPr="000130F0">
      <w:t xml:space="preserve">APPENDIX </w:t>
    </w:r>
    <w:r>
      <w:t>2</w:t>
    </w:r>
    <w:r w:rsidRPr="000130F0">
      <w:t xml:space="preserve"> TO</w:t>
    </w:r>
  </w:p>
  <w:p w14:paraId="5CAE2AC1" w14:textId="6CB9BB0A" w:rsidR="00A54C20" w:rsidRPr="000130F0" w:rsidRDefault="00A54C20" w:rsidP="00A1306E">
    <w:pPr>
      <w:pStyle w:val="Header"/>
      <w:jc w:val="right"/>
    </w:pPr>
    <w:r w:rsidRPr="000130F0">
      <w:t xml:space="preserve">ANNEX </w:t>
    </w:r>
    <w:del w:id="479" w:author="SACT SEE CAPDEV REQS FWD SPECHT, Christian OF-4" w:date="2022-09-19T17:06:00Z">
      <w:r w:rsidRPr="000130F0" w:rsidDel="001F45F9">
        <w:delText xml:space="preserve">1 </w:delText>
      </w:r>
    </w:del>
    <w:ins w:id="480" w:author="SACT SEE CAPDEV REQS FWD SPECHT, Christian OF-4" w:date="2022-09-19T17:06:00Z">
      <w:r>
        <w:t>A</w:t>
      </w:r>
      <w:r w:rsidRPr="000130F0">
        <w:t xml:space="preserve"> </w:t>
      </w:r>
    </w:ins>
    <w:r w:rsidRPr="000130F0">
      <w:t>TO</w:t>
    </w:r>
  </w:p>
  <w:p w14:paraId="20AB1631" w14:textId="77777777" w:rsidR="00A54C20" w:rsidRPr="000130F0" w:rsidRDefault="00A54C20" w:rsidP="00A1306E">
    <w:pPr>
      <w:pStyle w:val="Header"/>
      <w:jc w:val="right"/>
    </w:pPr>
    <w:r w:rsidRPr="000130F0">
      <w:t>AC/322(CP/</w:t>
    </w:r>
    <w:proofErr w:type="gramStart"/>
    <w:r w:rsidRPr="000130F0">
      <w:t>1)N</w:t>
    </w:r>
    <w:proofErr w:type="gramEnd"/>
    <w:r w:rsidRPr="000130F0">
      <w:t>(2022)XXXX</w:t>
    </w:r>
  </w:p>
  <w:p w14:paraId="5E7F14BD" w14:textId="77777777" w:rsidR="00A54C20" w:rsidRPr="000130F0" w:rsidRDefault="00A54C20" w:rsidP="00976A2A">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2C2A" w14:textId="77777777" w:rsidR="00A54C20" w:rsidRPr="000130F0" w:rsidRDefault="00A54C20" w:rsidP="00A1306E">
    <w:pPr>
      <w:pStyle w:val="Header"/>
      <w:jc w:val="center"/>
    </w:pPr>
    <w:r w:rsidRPr="000130F0">
      <w:t>NATO UNCLASSIFIED</w:t>
    </w:r>
  </w:p>
  <w:p w14:paraId="46CD3062" w14:textId="77777777" w:rsidR="00A54C20" w:rsidRPr="000130F0" w:rsidRDefault="00A54C20" w:rsidP="00A1306E">
    <w:pPr>
      <w:pStyle w:val="Header"/>
      <w:jc w:val="center"/>
    </w:pPr>
    <w:r w:rsidRPr="000130F0">
      <w:t>Releasable to Interoperability Platform</w:t>
    </w:r>
  </w:p>
  <w:p w14:paraId="7345B332" w14:textId="7E106FE2" w:rsidR="00A54C20" w:rsidRPr="000130F0" w:rsidRDefault="00A54C20" w:rsidP="00A1306E">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1795" w14:textId="77777777" w:rsidR="00A54C20" w:rsidRPr="000130F0" w:rsidRDefault="00A54C20" w:rsidP="00A1306E">
    <w:pPr>
      <w:pStyle w:val="Header"/>
      <w:jc w:val="center"/>
    </w:pPr>
    <w:r w:rsidRPr="000130F0">
      <w:t>NATO UNCLASSIFIED</w:t>
    </w:r>
  </w:p>
  <w:p w14:paraId="43A58346" w14:textId="77777777" w:rsidR="00A54C20" w:rsidRPr="000130F0" w:rsidRDefault="00A54C20" w:rsidP="00A1306E">
    <w:pPr>
      <w:pStyle w:val="Header"/>
      <w:jc w:val="center"/>
    </w:pPr>
    <w:r w:rsidRPr="000130F0">
      <w:t>Releasable to Interoperability Platform</w:t>
    </w:r>
  </w:p>
  <w:p w14:paraId="3FA9ED98" w14:textId="179866B6" w:rsidR="00A54C20" w:rsidRPr="000130F0" w:rsidRDefault="00A54C20" w:rsidP="00A1306E">
    <w:pPr>
      <w:pStyle w:val="Header"/>
      <w:jc w:val="right"/>
    </w:pPr>
    <w:r w:rsidRPr="000130F0">
      <w:t>APPENDIX 3 TO</w:t>
    </w:r>
  </w:p>
  <w:p w14:paraId="750CBFE6" w14:textId="61877BCE" w:rsidR="00A54C20" w:rsidRPr="000130F0" w:rsidRDefault="00A54C20" w:rsidP="00A1306E">
    <w:pPr>
      <w:pStyle w:val="Header"/>
      <w:jc w:val="right"/>
    </w:pPr>
    <w:r w:rsidRPr="000130F0">
      <w:t xml:space="preserve">ANNEX </w:t>
    </w:r>
    <w:del w:id="496" w:author="SACT SEE CAPDEV REQS FWD SPECHT, Christian OF-4" w:date="2022-09-19T17:06:00Z">
      <w:r w:rsidRPr="000130F0" w:rsidDel="001F45F9">
        <w:delText xml:space="preserve">1 </w:delText>
      </w:r>
    </w:del>
    <w:ins w:id="497" w:author="SACT SEE CAPDEV REQS FWD SPECHT, Christian OF-4" w:date="2022-09-19T17:06:00Z">
      <w:r>
        <w:t>A</w:t>
      </w:r>
      <w:r w:rsidRPr="000130F0">
        <w:t xml:space="preserve"> </w:t>
      </w:r>
    </w:ins>
    <w:r w:rsidRPr="000130F0">
      <w:t>TO</w:t>
    </w:r>
  </w:p>
  <w:p w14:paraId="052AD90A" w14:textId="77777777" w:rsidR="00A54C20" w:rsidRPr="000130F0" w:rsidRDefault="00A54C20" w:rsidP="00A1306E">
    <w:pPr>
      <w:pStyle w:val="Header"/>
      <w:jc w:val="right"/>
    </w:pPr>
    <w:r w:rsidRPr="000130F0">
      <w:t>AC/322(CP/</w:t>
    </w:r>
    <w:proofErr w:type="gramStart"/>
    <w:r w:rsidRPr="000130F0">
      <w:t>1)N</w:t>
    </w:r>
    <w:proofErr w:type="gramEnd"/>
    <w:r w:rsidRPr="000130F0">
      <w:t>(2022)XXXX</w:t>
    </w:r>
  </w:p>
  <w:p w14:paraId="4A762210" w14:textId="77777777" w:rsidR="00A54C20" w:rsidRPr="000130F0" w:rsidRDefault="00A54C20" w:rsidP="00976A2A">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C579" w14:textId="77777777" w:rsidR="00A54C20" w:rsidRPr="000130F0" w:rsidRDefault="00A54C20" w:rsidP="00F705AE">
    <w:pPr>
      <w:pStyle w:val="Header"/>
      <w:jc w:val="center"/>
    </w:pPr>
    <w:r w:rsidRPr="000130F0">
      <w:t>NATO UNCLASSIFIED</w:t>
    </w:r>
  </w:p>
  <w:p w14:paraId="70479BB4" w14:textId="77777777" w:rsidR="00A54C20" w:rsidRPr="000130F0" w:rsidRDefault="00A54C20" w:rsidP="00F705AE">
    <w:pPr>
      <w:pStyle w:val="Header"/>
      <w:jc w:val="center"/>
    </w:pPr>
    <w:r w:rsidRPr="000130F0">
      <w:t>Releasable to Interoperability Platform</w:t>
    </w:r>
  </w:p>
  <w:p w14:paraId="062D460D" w14:textId="24717073" w:rsidR="00A54C20" w:rsidRPr="000130F0" w:rsidRDefault="00A54C20" w:rsidP="00F705AE">
    <w:pPr>
      <w:pStyle w:val="Header"/>
      <w:jc w:val="right"/>
    </w:pPr>
    <w:r w:rsidRPr="000130F0">
      <w:t xml:space="preserve">APPENDIX </w:t>
    </w:r>
    <w:r>
      <w:t>4</w:t>
    </w:r>
    <w:r w:rsidRPr="000130F0">
      <w:t xml:space="preserve"> TO</w:t>
    </w:r>
  </w:p>
  <w:p w14:paraId="11E5055E" w14:textId="77777777" w:rsidR="00A54C20" w:rsidRPr="000130F0" w:rsidRDefault="00A54C20" w:rsidP="00F705AE">
    <w:pPr>
      <w:pStyle w:val="Header"/>
      <w:jc w:val="right"/>
    </w:pPr>
    <w:r w:rsidRPr="000130F0">
      <w:t>ANNEX 1 TO</w:t>
    </w:r>
  </w:p>
  <w:p w14:paraId="1A0B93CF" w14:textId="77777777" w:rsidR="00A54C20" w:rsidRDefault="00A54C20" w:rsidP="00F705AE">
    <w:pPr>
      <w:pStyle w:val="Header"/>
      <w:jc w:val="right"/>
    </w:pPr>
    <w:r w:rsidRPr="000130F0">
      <w:t>AC/322(CP/</w:t>
    </w:r>
    <w:proofErr w:type="gramStart"/>
    <w:r w:rsidRPr="000130F0">
      <w:t>1)N</w:t>
    </w:r>
    <w:proofErr w:type="gramEnd"/>
    <w:r w:rsidRPr="000130F0">
      <w:t>(2022)XXXX</w:t>
    </w:r>
  </w:p>
  <w:p w14:paraId="282C027F" w14:textId="1A43689E" w:rsidR="00A54C20" w:rsidRPr="000130F0" w:rsidRDefault="00A54C20" w:rsidP="00A1306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002F"/>
    <w:multiLevelType w:val="hybridMultilevel"/>
    <w:tmpl w:val="98A6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5866"/>
    <w:multiLevelType w:val="hybridMultilevel"/>
    <w:tmpl w:val="A014947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99112EA"/>
    <w:multiLevelType w:val="hybridMultilevel"/>
    <w:tmpl w:val="43BE3B70"/>
    <w:lvl w:ilvl="0" w:tplc="3EC454D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1F4128"/>
    <w:multiLevelType w:val="hybridMultilevel"/>
    <w:tmpl w:val="D29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34B13"/>
    <w:multiLevelType w:val="hybridMultilevel"/>
    <w:tmpl w:val="308827F4"/>
    <w:lvl w:ilvl="0" w:tplc="CE341E7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43EF"/>
    <w:multiLevelType w:val="hybridMultilevel"/>
    <w:tmpl w:val="E5FE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47749"/>
    <w:multiLevelType w:val="hybridMultilevel"/>
    <w:tmpl w:val="C3DED4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466B23"/>
    <w:multiLevelType w:val="multilevel"/>
    <w:tmpl w:val="FC14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8472A"/>
    <w:multiLevelType w:val="hybridMultilevel"/>
    <w:tmpl w:val="E9D6466A"/>
    <w:lvl w:ilvl="0" w:tplc="C80878F6">
      <w:start w:val="1"/>
      <w:numFmt w:val="decimal"/>
      <w:pStyle w:val="NumberedParagraph"/>
      <w:lvlText w:val="%1."/>
      <w:lvlJc w:val="left"/>
      <w:pPr>
        <w:ind w:left="0" w:firstLine="0"/>
      </w:pPr>
      <w:rPr>
        <w:rFonts w:hint="default"/>
      </w:rPr>
    </w:lvl>
    <w:lvl w:ilvl="1" w:tplc="04090019">
      <w:start w:val="1"/>
      <w:numFmt w:val="lowerLetter"/>
      <w:lvlText w:val="%2."/>
      <w:lvlJc w:val="left"/>
      <w:pPr>
        <w:ind w:left="1080" w:hanging="360"/>
      </w:pPr>
    </w:lvl>
    <w:lvl w:ilvl="2" w:tplc="04090005">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22244D"/>
    <w:multiLevelType w:val="hybridMultilevel"/>
    <w:tmpl w:val="2B46672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C595B5A"/>
    <w:multiLevelType w:val="hybridMultilevel"/>
    <w:tmpl w:val="B5CE1734"/>
    <w:lvl w:ilvl="0" w:tplc="8062994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E66263"/>
    <w:multiLevelType w:val="hybridMultilevel"/>
    <w:tmpl w:val="F4C6EC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42A5F"/>
    <w:multiLevelType w:val="hybridMultilevel"/>
    <w:tmpl w:val="7C485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E6106"/>
    <w:multiLevelType w:val="hybridMultilevel"/>
    <w:tmpl w:val="8092C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6435B7"/>
    <w:multiLevelType w:val="hybridMultilevel"/>
    <w:tmpl w:val="1C3A5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4146822">
      <w:numFmt w:val="bullet"/>
      <w:lvlText w:val="-"/>
      <w:lvlJc w:val="left"/>
      <w:pPr>
        <w:ind w:left="2160" w:hanging="360"/>
      </w:pPr>
      <w:rPr>
        <w:rFonts w:ascii="Calibri" w:eastAsiaTheme="minorEastAsia" w:hAnsi="Calibri" w:cs="Calibri" w:hint="default"/>
      </w:rPr>
    </w:lvl>
    <w:lvl w:ilvl="3" w:tplc="6E08BB18">
      <w:numFmt w:val="bullet"/>
      <w:lvlText w:val=""/>
      <w:lvlJc w:val="left"/>
      <w:pPr>
        <w:ind w:left="2880" w:hanging="360"/>
      </w:pPr>
      <w:rPr>
        <w:rFonts w:ascii="Wingdings" w:eastAsiaTheme="minorEastAsia" w:hAnsi="Wingdings"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31595"/>
    <w:multiLevelType w:val="hybridMultilevel"/>
    <w:tmpl w:val="F0323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453F3"/>
    <w:multiLevelType w:val="hybridMultilevel"/>
    <w:tmpl w:val="ACEE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60516"/>
    <w:multiLevelType w:val="hybridMultilevel"/>
    <w:tmpl w:val="E034BC10"/>
    <w:lvl w:ilvl="0" w:tplc="F13AC9B0">
      <w:start w:val="113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A857220"/>
    <w:multiLevelType w:val="hybridMultilevel"/>
    <w:tmpl w:val="20F83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8A32DD"/>
    <w:multiLevelType w:val="hybridMultilevel"/>
    <w:tmpl w:val="501227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197D67"/>
    <w:multiLevelType w:val="hybridMultilevel"/>
    <w:tmpl w:val="FD1CBB2C"/>
    <w:lvl w:ilvl="0" w:tplc="04090001">
      <w:start w:val="1"/>
      <w:numFmt w:val="bullet"/>
      <w:lvlText w:val=""/>
      <w:lvlJc w:val="left"/>
      <w:pPr>
        <w:ind w:left="720" w:hanging="360"/>
      </w:pPr>
      <w:rPr>
        <w:rFonts w:ascii="Symbol" w:hAnsi="Symbol" w:hint="default"/>
      </w:rPr>
    </w:lvl>
    <w:lvl w:ilvl="1" w:tplc="596ABF0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F6214"/>
    <w:multiLevelType w:val="hybridMultilevel"/>
    <w:tmpl w:val="8578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554C67"/>
    <w:multiLevelType w:val="hybridMultilevel"/>
    <w:tmpl w:val="C66CB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4C7021"/>
    <w:multiLevelType w:val="hybridMultilevel"/>
    <w:tmpl w:val="D046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F11A4D"/>
    <w:multiLevelType w:val="hybridMultilevel"/>
    <w:tmpl w:val="7AE4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269AC"/>
    <w:multiLevelType w:val="hybridMultilevel"/>
    <w:tmpl w:val="380CA320"/>
    <w:lvl w:ilvl="0" w:tplc="C6AEB720">
      <w:start w:val="1"/>
      <w:numFmt w:val="upperLetter"/>
      <w:pStyle w:val="ReferenceListItem"/>
      <w:lvlText w:val="%1."/>
      <w:lvlJc w:val="left"/>
      <w:pPr>
        <w:ind w:left="360" w:hanging="360"/>
      </w:pPr>
    </w:lvl>
    <w:lvl w:ilvl="1" w:tplc="82E4E4B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606574"/>
    <w:multiLevelType w:val="hybridMultilevel"/>
    <w:tmpl w:val="D53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15BF5"/>
    <w:multiLevelType w:val="hybridMultilevel"/>
    <w:tmpl w:val="FC0E3DD0"/>
    <w:lvl w:ilvl="0" w:tplc="0E122346">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63092F"/>
    <w:multiLevelType w:val="hybridMultilevel"/>
    <w:tmpl w:val="F4EEED96"/>
    <w:lvl w:ilvl="0" w:tplc="0E122346">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5">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0F154A"/>
    <w:multiLevelType w:val="hybridMultilevel"/>
    <w:tmpl w:val="939E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5699B"/>
    <w:multiLevelType w:val="hybridMultilevel"/>
    <w:tmpl w:val="4726E47E"/>
    <w:lvl w:ilvl="0" w:tplc="F2181D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788796">
    <w:abstractNumId w:val="25"/>
  </w:num>
  <w:num w:numId="2" w16cid:durableId="255672331">
    <w:abstractNumId w:val="8"/>
  </w:num>
  <w:num w:numId="3" w16cid:durableId="659162889">
    <w:abstractNumId w:val="14"/>
  </w:num>
  <w:num w:numId="4" w16cid:durableId="178203839">
    <w:abstractNumId w:val="21"/>
  </w:num>
  <w:num w:numId="5" w16cid:durableId="1965187963">
    <w:abstractNumId w:val="12"/>
  </w:num>
  <w:num w:numId="6" w16cid:durableId="1392727330">
    <w:abstractNumId w:val="8"/>
    <w:lvlOverride w:ilvl="0">
      <w:startOverride w:val="1"/>
    </w:lvlOverride>
  </w:num>
  <w:num w:numId="7" w16cid:durableId="840048725">
    <w:abstractNumId w:val="30"/>
  </w:num>
  <w:num w:numId="8" w16cid:durableId="983392689">
    <w:abstractNumId w:val="20"/>
  </w:num>
  <w:num w:numId="9" w16cid:durableId="1409034535">
    <w:abstractNumId w:val="8"/>
    <w:lvlOverride w:ilvl="0">
      <w:startOverride w:val="1"/>
    </w:lvlOverride>
  </w:num>
  <w:num w:numId="10" w16cid:durableId="1989162561">
    <w:abstractNumId w:val="29"/>
  </w:num>
  <w:num w:numId="11" w16cid:durableId="643700121">
    <w:abstractNumId w:val="3"/>
  </w:num>
  <w:num w:numId="12" w16cid:durableId="864708123">
    <w:abstractNumId w:val="4"/>
  </w:num>
  <w:num w:numId="13" w16cid:durableId="526216571">
    <w:abstractNumId w:val="7"/>
    <w:lvlOverride w:ilvl="0">
      <w:startOverride w:val="1"/>
    </w:lvlOverride>
  </w:num>
  <w:num w:numId="14" w16cid:durableId="1361971054">
    <w:abstractNumId w:val="23"/>
  </w:num>
  <w:num w:numId="15" w16cid:durableId="1241064149">
    <w:abstractNumId w:val="19"/>
  </w:num>
  <w:num w:numId="16" w16cid:durableId="392393015">
    <w:abstractNumId w:val="11"/>
  </w:num>
  <w:num w:numId="17" w16cid:durableId="680939279">
    <w:abstractNumId w:val="13"/>
  </w:num>
  <w:num w:numId="18" w16cid:durableId="352728246">
    <w:abstractNumId w:val="9"/>
  </w:num>
  <w:num w:numId="19" w16cid:durableId="1298493866">
    <w:abstractNumId w:val="1"/>
  </w:num>
  <w:num w:numId="20" w16cid:durableId="1675523445">
    <w:abstractNumId w:val="6"/>
  </w:num>
  <w:num w:numId="21" w16cid:durableId="1385518048">
    <w:abstractNumId w:val="8"/>
  </w:num>
  <w:num w:numId="22" w16cid:durableId="371878758">
    <w:abstractNumId w:val="8"/>
  </w:num>
  <w:num w:numId="23" w16cid:durableId="1959680812">
    <w:abstractNumId w:val="8"/>
  </w:num>
  <w:num w:numId="24" w16cid:durableId="582645228">
    <w:abstractNumId w:val="2"/>
  </w:num>
  <w:num w:numId="25" w16cid:durableId="19826168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2648176">
    <w:abstractNumId w:val="8"/>
    <w:lvlOverride w:ilvl="0">
      <w:startOverride w:val="1"/>
    </w:lvlOverride>
  </w:num>
  <w:num w:numId="27" w16cid:durableId="199558298">
    <w:abstractNumId w:val="8"/>
  </w:num>
  <w:num w:numId="28" w16cid:durableId="1228613691">
    <w:abstractNumId w:val="8"/>
    <w:lvlOverride w:ilvl="0">
      <w:startOverride w:val="1"/>
    </w:lvlOverride>
  </w:num>
  <w:num w:numId="29" w16cid:durableId="364446608">
    <w:abstractNumId w:val="8"/>
  </w:num>
  <w:num w:numId="30" w16cid:durableId="1988318426">
    <w:abstractNumId w:val="27"/>
  </w:num>
  <w:num w:numId="31" w16cid:durableId="1442257961">
    <w:abstractNumId w:val="28"/>
  </w:num>
  <w:num w:numId="32" w16cid:durableId="845943251">
    <w:abstractNumId w:val="8"/>
  </w:num>
  <w:num w:numId="33" w16cid:durableId="1355308081">
    <w:abstractNumId w:val="8"/>
  </w:num>
  <w:num w:numId="34" w16cid:durableId="1146435078">
    <w:abstractNumId w:val="26"/>
  </w:num>
  <w:num w:numId="35" w16cid:durableId="824518731">
    <w:abstractNumId w:val="22"/>
  </w:num>
  <w:num w:numId="36" w16cid:durableId="2039964540">
    <w:abstractNumId w:val="0"/>
  </w:num>
  <w:num w:numId="37" w16cid:durableId="1429109401">
    <w:abstractNumId w:val="5"/>
  </w:num>
  <w:num w:numId="38" w16cid:durableId="1220632436">
    <w:abstractNumId w:val="16"/>
  </w:num>
  <w:num w:numId="39" w16cid:durableId="1091703026">
    <w:abstractNumId w:val="24"/>
  </w:num>
  <w:num w:numId="40" w16cid:durableId="1065687761">
    <w:abstractNumId w:val="18"/>
  </w:num>
  <w:num w:numId="41" w16cid:durableId="1081410282">
    <w:abstractNumId w:val="17"/>
  </w:num>
  <w:num w:numId="42" w16cid:durableId="446657473">
    <w:abstractNumId w:val="10"/>
  </w:num>
  <w:num w:numId="43" w16cid:durableId="731271502">
    <w:abstractNumId w:val="8"/>
  </w:num>
  <w:num w:numId="44" w16cid:durableId="744379772">
    <w:abstractNumId w:val="8"/>
  </w:num>
  <w:num w:numId="45" w16cid:durableId="148256492">
    <w:abstractNumId w:val="8"/>
  </w:num>
  <w:num w:numId="46" w16cid:durableId="76830955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CT SEE CAPDEV REQS FWD SPECHT, Christian OF-4">
    <w15:presenceInfo w15:providerId="None" w15:userId="SACT SEE CAPDEV REQS FWD SPECHT, Christian OF-4"/>
  </w15:person>
  <w15:person w15:author="Zschoch, Ingo">
    <w15:presenceInfo w15:providerId="None" w15:userId="Zschoch, Ingo"/>
  </w15:person>
  <w15:person w15:author="Hass, Erk">
    <w15:presenceInfo w15:providerId="None" w15:userId="Hass, E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MDIyNDW0sDAwMDBR0lEKTi0uzszPAykwqgUAYLTXfiwAAAA="/>
  </w:docVars>
  <w:rsids>
    <w:rsidRoot w:val="00C12869"/>
    <w:rsid w:val="00001608"/>
    <w:rsid w:val="00001874"/>
    <w:rsid w:val="00003CB5"/>
    <w:rsid w:val="00011DED"/>
    <w:rsid w:val="00012FD3"/>
    <w:rsid w:val="000130F0"/>
    <w:rsid w:val="00015EF8"/>
    <w:rsid w:val="00016EF4"/>
    <w:rsid w:val="0002195A"/>
    <w:rsid w:val="000308FF"/>
    <w:rsid w:val="000315CB"/>
    <w:rsid w:val="0003189D"/>
    <w:rsid w:val="0003271E"/>
    <w:rsid w:val="00034CB1"/>
    <w:rsid w:val="000412D1"/>
    <w:rsid w:val="000478B3"/>
    <w:rsid w:val="0005557E"/>
    <w:rsid w:val="00055FEB"/>
    <w:rsid w:val="000601CB"/>
    <w:rsid w:val="00062C94"/>
    <w:rsid w:val="000665FB"/>
    <w:rsid w:val="0006720B"/>
    <w:rsid w:val="00067F60"/>
    <w:rsid w:val="00073C21"/>
    <w:rsid w:val="00076251"/>
    <w:rsid w:val="0007780E"/>
    <w:rsid w:val="0008217C"/>
    <w:rsid w:val="000842B0"/>
    <w:rsid w:val="00084326"/>
    <w:rsid w:val="00084E1D"/>
    <w:rsid w:val="00084F6F"/>
    <w:rsid w:val="000874A1"/>
    <w:rsid w:val="00096897"/>
    <w:rsid w:val="00097D95"/>
    <w:rsid w:val="000B0EE8"/>
    <w:rsid w:val="000B1CFF"/>
    <w:rsid w:val="000B2D7B"/>
    <w:rsid w:val="000B3921"/>
    <w:rsid w:val="000B39CF"/>
    <w:rsid w:val="000B60CD"/>
    <w:rsid w:val="000C44C4"/>
    <w:rsid w:val="000C48CB"/>
    <w:rsid w:val="000D4809"/>
    <w:rsid w:val="000D5841"/>
    <w:rsid w:val="000D73CE"/>
    <w:rsid w:val="000D7EF3"/>
    <w:rsid w:val="000E4D4C"/>
    <w:rsid w:val="000E4E64"/>
    <w:rsid w:val="000F0D92"/>
    <w:rsid w:val="000F112E"/>
    <w:rsid w:val="000F1D8A"/>
    <w:rsid w:val="000F5A93"/>
    <w:rsid w:val="001173B1"/>
    <w:rsid w:val="001209F4"/>
    <w:rsid w:val="0012118A"/>
    <w:rsid w:val="00121355"/>
    <w:rsid w:val="00127DE4"/>
    <w:rsid w:val="00130D20"/>
    <w:rsid w:val="001324B8"/>
    <w:rsid w:val="00140479"/>
    <w:rsid w:val="00140A5C"/>
    <w:rsid w:val="00142281"/>
    <w:rsid w:val="00143031"/>
    <w:rsid w:val="00143743"/>
    <w:rsid w:val="001442E1"/>
    <w:rsid w:val="001462C6"/>
    <w:rsid w:val="0015005E"/>
    <w:rsid w:val="00150805"/>
    <w:rsid w:val="00150967"/>
    <w:rsid w:val="00151921"/>
    <w:rsid w:val="0015259C"/>
    <w:rsid w:val="00164697"/>
    <w:rsid w:val="001658B5"/>
    <w:rsid w:val="0016628B"/>
    <w:rsid w:val="001673E1"/>
    <w:rsid w:val="00175B32"/>
    <w:rsid w:val="00180294"/>
    <w:rsid w:val="0019489C"/>
    <w:rsid w:val="001965E3"/>
    <w:rsid w:val="00197951"/>
    <w:rsid w:val="001979ED"/>
    <w:rsid w:val="00197E4C"/>
    <w:rsid w:val="001A1C21"/>
    <w:rsid w:val="001A4810"/>
    <w:rsid w:val="001B2472"/>
    <w:rsid w:val="001B314D"/>
    <w:rsid w:val="001B7DB8"/>
    <w:rsid w:val="001C1B2D"/>
    <w:rsid w:val="001C3F12"/>
    <w:rsid w:val="001D0750"/>
    <w:rsid w:val="001D6BAB"/>
    <w:rsid w:val="001D7A08"/>
    <w:rsid w:val="001E5E7D"/>
    <w:rsid w:val="001E6FD1"/>
    <w:rsid w:val="001F0318"/>
    <w:rsid w:val="001F337C"/>
    <w:rsid w:val="001F4132"/>
    <w:rsid w:val="001F45F9"/>
    <w:rsid w:val="001F6235"/>
    <w:rsid w:val="002003E0"/>
    <w:rsid w:val="00210A0C"/>
    <w:rsid w:val="002128FB"/>
    <w:rsid w:val="0021419F"/>
    <w:rsid w:val="00214205"/>
    <w:rsid w:val="00217DD1"/>
    <w:rsid w:val="00223744"/>
    <w:rsid w:val="00224DAE"/>
    <w:rsid w:val="0022615C"/>
    <w:rsid w:val="00236F18"/>
    <w:rsid w:val="00242174"/>
    <w:rsid w:val="00257C59"/>
    <w:rsid w:val="002613DB"/>
    <w:rsid w:val="002618A2"/>
    <w:rsid w:val="0026774F"/>
    <w:rsid w:val="00272FC7"/>
    <w:rsid w:val="0027354A"/>
    <w:rsid w:val="00274D4F"/>
    <w:rsid w:val="002756AB"/>
    <w:rsid w:val="0028072C"/>
    <w:rsid w:val="00285668"/>
    <w:rsid w:val="00292350"/>
    <w:rsid w:val="00293A30"/>
    <w:rsid w:val="00295A8F"/>
    <w:rsid w:val="00297837"/>
    <w:rsid w:val="002A3E71"/>
    <w:rsid w:val="002A42B8"/>
    <w:rsid w:val="002A6CDF"/>
    <w:rsid w:val="002A764E"/>
    <w:rsid w:val="002B028E"/>
    <w:rsid w:val="002C0E28"/>
    <w:rsid w:val="002C1CD8"/>
    <w:rsid w:val="002C1D5F"/>
    <w:rsid w:val="002C21F4"/>
    <w:rsid w:val="002C328B"/>
    <w:rsid w:val="002C425B"/>
    <w:rsid w:val="002C622B"/>
    <w:rsid w:val="002D4414"/>
    <w:rsid w:val="002E7ACE"/>
    <w:rsid w:val="002F1AD9"/>
    <w:rsid w:val="002F744A"/>
    <w:rsid w:val="00300DF1"/>
    <w:rsid w:val="00301E15"/>
    <w:rsid w:val="003048FE"/>
    <w:rsid w:val="003100D1"/>
    <w:rsid w:val="00314527"/>
    <w:rsid w:val="00314562"/>
    <w:rsid w:val="00322283"/>
    <w:rsid w:val="0032431B"/>
    <w:rsid w:val="00325BF9"/>
    <w:rsid w:val="0033150E"/>
    <w:rsid w:val="00335131"/>
    <w:rsid w:val="003418FC"/>
    <w:rsid w:val="003469BA"/>
    <w:rsid w:val="003545B6"/>
    <w:rsid w:val="0035461A"/>
    <w:rsid w:val="00356616"/>
    <w:rsid w:val="00357B24"/>
    <w:rsid w:val="00357DE8"/>
    <w:rsid w:val="00361C1A"/>
    <w:rsid w:val="003634E0"/>
    <w:rsid w:val="00364CE4"/>
    <w:rsid w:val="00366BCF"/>
    <w:rsid w:val="003700CE"/>
    <w:rsid w:val="003752A0"/>
    <w:rsid w:val="00376DA1"/>
    <w:rsid w:val="0038022C"/>
    <w:rsid w:val="00385152"/>
    <w:rsid w:val="0038683A"/>
    <w:rsid w:val="00387C0D"/>
    <w:rsid w:val="00387C99"/>
    <w:rsid w:val="00390092"/>
    <w:rsid w:val="003A4A37"/>
    <w:rsid w:val="003A78D1"/>
    <w:rsid w:val="003B0499"/>
    <w:rsid w:val="003B0669"/>
    <w:rsid w:val="003B2A13"/>
    <w:rsid w:val="003B619B"/>
    <w:rsid w:val="003C190B"/>
    <w:rsid w:val="003C1F48"/>
    <w:rsid w:val="003C5BCC"/>
    <w:rsid w:val="003D5F3B"/>
    <w:rsid w:val="003E2B36"/>
    <w:rsid w:val="003E320A"/>
    <w:rsid w:val="003E6044"/>
    <w:rsid w:val="003F2C4C"/>
    <w:rsid w:val="003F48D9"/>
    <w:rsid w:val="003F7FE1"/>
    <w:rsid w:val="00401176"/>
    <w:rsid w:val="00411BA8"/>
    <w:rsid w:val="00420E63"/>
    <w:rsid w:val="004254CB"/>
    <w:rsid w:val="0043009C"/>
    <w:rsid w:val="0043244E"/>
    <w:rsid w:val="00437EC4"/>
    <w:rsid w:val="00441384"/>
    <w:rsid w:val="00443BCC"/>
    <w:rsid w:val="004462D2"/>
    <w:rsid w:val="0044794C"/>
    <w:rsid w:val="00453A7B"/>
    <w:rsid w:val="00454990"/>
    <w:rsid w:val="00454E64"/>
    <w:rsid w:val="0045563C"/>
    <w:rsid w:val="004629AF"/>
    <w:rsid w:val="004647BC"/>
    <w:rsid w:val="00467BDE"/>
    <w:rsid w:val="00467E44"/>
    <w:rsid w:val="00474F75"/>
    <w:rsid w:val="0048342D"/>
    <w:rsid w:val="004848F5"/>
    <w:rsid w:val="0049150E"/>
    <w:rsid w:val="00491FAA"/>
    <w:rsid w:val="004941A8"/>
    <w:rsid w:val="004A178D"/>
    <w:rsid w:val="004A2E2A"/>
    <w:rsid w:val="004A51CD"/>
    <w:rsid w:val="004A55B5"/>
    <w:rsid w:val="004B10D5"/>
    <w:rsid w:val="004B66E6"/>
    <w:rsid w:val="004C3A2A"/>
    <w:rsid w:val="004C57A7"/>
    <w:rsid w:val="004C6381"/>
    <w:rsid w:val="004D09B7"/>
    <w:rsid w:val="004D0BA1"/>
    <w:rsid w:val="004D1655"/>
    <w:rsid w:val="004D2D52"/>
    <w:rsid w:val="004D32EA"/>
    <w:rsid w:val="004D5F9A"/>
    <w:rsid w:val="004D76E7"/>
    <w:rsid w:val="004D7DC6"/>
    <w:rsid w:val="004E0689"/>
    <w:rsid w:val="004E6C3D"/>
    <w:rsid w:val="004F015D"/>
    <w:rsid w:val="004F07A5"/>
    <w:rsid w:val="00503A50"/>
    <w:rsid w:val="005067B8"/>
    <w:rsid w:val="00506F98"/>
    <w:rsid w:val="005101F4"/>
    <w:rsid w:val="00511653"/>
    <w:rsid w:val="005122C8"/>
    <w:rsid w:val="0051378C"/>
    <w:rsid w:val="00526750"/>
    <w:rsid w:val="00531615"/>
    <w:rsid w:val="00534D45"/>
    <w:rsid w:val="00540561"/>
    <w:rsid w:val="00541B75"/>
    <w:rsid w:val="00542C88"/>
    <w:rsid w:val="00556D1D"/>
    <w:rsid w:val="005615ED"/>
    <w:rsid w:val="005647BB"/>
    <w:rsid w:val="005663C8"/>
    <w:rsid w:val="00571037"/>
    <w:rsid w:val="0057211D"/>
    <w:rsid w:val="00572B64"/>
    <w:rsid w:val="00573550"/>
    <w:rsid w:val="00581536"/>
    <w:rsid w:val="00583206"/>
    <w:rsid w:val="00586604"/>
    <w:rsid w:val="005A10C1"/>
    <w:rsid w:val="005A2334"/>
    <w:rsid w:val="005A3482"/>
    <w:rsid w:val="005A3C8D"/>
    <w:rsid w:val="005A50AB"/>
    <w:rsid w:val="005A5722"/>
    <w:rsid w:val="005B3876"/>
    <w:rsid w:val="005B38DE"/>
    <w:rsid w:val="005B470B"/>
    <w:rsid w:val="005B6D4D"/>
    <w:rsid w:val="005C0EC3"/>
    <w:rsid w:val="005C4A50"/>
    <w:rsid w:val="005D0DEF"/>
    <w:rsid w:val="005E03AF"/>
    <w:rsid w:val="005E2375"/>
    <w:rsid w:val="005E705E"/>
    <w:rsid w:val="005E71D7"/>
    <w:rsid w:val="005F0EB5"/>
    <w:rsid w:val="005F2E93"/>
    <w:rsid w:val="005F5170"/>
    <w:rsid w:val="005F57BF"/>
    <w:rsid w:val="0060198B"/>
    <w:rsid w:val="006058DE"/>
    <w:rsid w:val="006059C0"/>
    <w:rsid w:val="00606FEF"/>
    <w:rsid w:val="00610037"/>
    <w:rsid w:val="00613072"/>
    <w:rsid w:val="00614FE5"/>
    <w:rsid w:val="00616C27"/>
    <w:rsid w:val="00621302"/>
    <w:rsid w:val="00630984"/>
    <w:rsid w:val="0063290F"/>
    <w:rsid w:val="0063670F"/>
    <w:rsid w:val="00637E28"/>
    <w:rsid w:val="0064074A"/>
    <w:rsid w:val="00643319"/>
    <w:rsid w:val="00644094"/>
    <w:rsid w:val="0064581D"/>
    <w:rsid w:val="00653A69"/>
    <w:rsid w:val="00653FBA"/>
    <w:rsid w:val="00654967"/>
    <w:rsid w:val="00656BBD"/>
    <w:rsid w:val="00657472"/>
    <w:rsid w:val="006647CB"/>
    <w:rsid w:val="00675492"/>
    <w:rsid w:val="0068525A"/>
    <w:rsid w:val="006854AB"/>
    <w:rsid w:val="00691451"/>
    <w:rsid w:val="00693B80"/>
    <w:rsid w:val="00694D4D"/>
    <w:rsid w:val="00695A96"/>
    <w:rsid w:val="0069696B"/>
    <w:rsid w:val="006A1082"/>
    <w:rsid w:val="006A1523"/>
    <w:rsid w:val="006A565B"/>
    <w:rsid w:val="006A6277"/>
    <w:rsid w:val="006B3EB8"/>
    <w:rsid w:val="006B4F53"/>
    <w:rsid w:val="006C5FF8"/>
    <w:rsid w:val="006C7016"/>
    <w:rsid w:val="006D1E71"/>
    <w:rsid w:val="006E10BB"/>
    <w:rsid w:val="006E6E2C"/>
    <w:rsid w:val="006F3533"/>
    <w:rsid w:val="00710040"/>
    <w:rsid w:val="0071605C"/>
    <w:rsid w:val="00720653"/>
    <w:rsid w:val="007223BD"/>
    <w:rsid w:val="00725E59"/>
    <w:rsid w:val="007270CF"/>
    <w:rsid w:val="00736616"/>
    <w:rsid w:val="0073779A"/>
    <w:rsid w:val="00741873"/>
    <w:rsid w:val="007423A2"/>
    <w:rsid w:val="00743136"/>
    <w:rsid w:val="0075493C"/>
    <w:rsid w:val="0076239F"/>
    <w:rsid w:val="007630BD"/>
    <w:rsid w:val="00765A42"/>
    <w:rsid w:val="007662DC"/>
    <w:rsid w:val="00770CE8"/>
    <w:rsid w:val="00771660"/>
    <w:rsid w:val="0077419D"/>
    <w:rsid w:val="007763B3"/>
    <w:rsid w:val="0077735B"/>
    <w:rsid w:val="007847F8"/>
    <w:rsid w:val="00785577"/>
    <w:rsid w:val="00795671"/>
    <w:rsid w:val="007A18DD"/>
    <w:rsid w:val="007B4C43"/>
    <w:rsid w:val="007C0D3F"/>
    <w:rsid w:val="007C3797"/>
    <w:rsid w:val="007E215B"/>
    <w:rsid w:val="007E4E9D"/>
    <w:rsid w:val="007E58AA"/>
    <w:rsid w:val="007F7073"/>
    <w:rsid w:val="0080326F"/>
    <w:rsid w:val="00814E42"/>
    <w:rsid w:val="00815062"/>
    <w:rsid w:val="0082044C"/>
    <w:rsid w:val="008208F3"/>
    <w:rsid w:val="0082282F"/>
    <w:rsid w:val="00832322"/>
    <w:rsid w:val="0083480C"/>
    <w:rsid w:val="00835499"/>
    <w:rsid w:val="00847601"/>
    <w:rsid w:val="00851257"/>
    <w:rsid w:val="00852908"/>
    <w:rsid w:val="0086108C"/>
    <w:rsid w:val="00865CAB"/>
    <w:rsid w:val="00866F3F"/>
    <w:rsid w:val="008678E9"/>
    <w:rsid w:val="008708ED"/>
    <w:rsid w:val="008728C1"/>
    <w:rsid w:val="00873B9F"/>
    <w:rsid w:val="00873F0C"/>
    <w:rsid w:val="008759EA"/>
    <w:rsid w:val="00875C06"/>
    <w:rsid w:val="00886391"/>
    <w:rsid w:val="008874D9"/>
    <w:rsid w:val="008967B2"/>
    <w:rsid w:val="00897551"/>
    <w:rsid w:val="008A1165"/>
    <w:rsid w:val="008A15BD"/>
    <w:rsid w:val="008A63E8"/>
    <w:rsid w:val="008B3C84"/>
    <w:rsid w:val="008B50BA"/>
    <w:rsid w:val="008C17AB"/>
    <w:rsid w:val="008C4728"/>
    <w:rsid w:val="008C568F"/>
    <w:rsid w:val="008C58AE"/>
    <w:rsid w:val="008C6A3A"/>
    <w:rsid w:val="008C70DB"/>
    <w:rsid w:val="008C7D12"/>
    <w:rsid w:val="008D0136"/>
    <w:rsid w:val="008D14DE"/>
    <w:rsid w:val="008D4261"/>
    <w:rsid w:val="008D498F"/>
    <w:rsid w:val="008D7BBF"/>
    <w:rsid w:val="008D7DC9"/>
    <w:rsid w:val="008E119D"/>
    <w:rsid w:val="008E1B9E"/>
    <w:rsid w:val="008E3EF9"/>
    <w:rsid w:val="008E7F24"/>
    <w:rsid w:val="008E7FCB"/>
    <w:rsid w:val="008F1681"/>
    <w:rsid w:val="008F38E4"/>
    <w:rsid w:val="008F3EFF"/>
    <w:rsid w:val="008F60B5"/>
    <w:rsid w:val="008F7316"/>
    <w:rsid w:val="009000A6"/>
    <w:rsid w:val="009062C8"/>
    <w:rsid w:val="00911556"/>
    <w:rsid w:val="009139BC"/>
    <w:rsid w:val="00913BB9"/>
    <w:rsid w:val="0091623A"/>
    <w:rsid w:val="0092030E"/>
    <w:rsid w:val="009217B1"/>
    <w:rsid w:val="00930FBE"/>
    <w:rsid w:val="009318E6"/>
    <w:rsid w:val="00932A08"/>
    <w:rsid w:val="00935F4F"/>
    <w:rsid w:val="0093623B"/>
    <w:rsid w:val="0094053F"/>
    <w:rsid w:val="00940AD9"/>
    <w:rsid w:val="0095150D"/>
    <w:rsid w:val="0095216D"/>
    <w:rsid w:val="00961C58"/>
    <w:rsid w:val="00970562"/>
    <w:rsid w:val="00974E61"/>
    <w:rsid w:val="00975509"/>
    <w:rsid w:val="00975A07"/>
    <w:rsid w:val="00976198"/>
    <w:rsid w:val="00976A2A"/>
    <w:rsid w:val="00976F5F"/>
    <w:rsid w:val="00980DCB"/>
    <w:rsid w:val="00982CDC"/>
    <w:rsid w:val="00993672"/>
    <w:rsid w:val="00995699"/>
    <w:rsid w:val="00995BDB"/>
    <w:rsid w:val="009977DF"/>
    <w:rsid w:val="009A29EF"/>
    <w:rsid w:val="009A2DEC"/>
    <w:rsid w:val="009A3103"/>
    <w:rsid w:val="009A4B78"/>
    <w:rsid w:val="009B0423"/>
    <w:rsid w:val="009B6E92"/>
    <w:rsid w:val="009B7192"/>
    <w:rsid w:val="009B72FF"/>
    <w:rsid w:val="009C3E2D"/>
    <w:rsid w:val="009C4DC4"/>
    <w:rsid w:val="009D32D5"/>
    <w:rsid w:val="009D590C"/>
    <w:rsid w:val="009D715C"/>
    <w:rsid w:val="009E01D6"/>
    <w:rsid w:val="009E0BDA"/>
    <w:rsid w:val="009E1F1C"/>
    <w:rsid w:val="009E2D8B"/>
    <w:rsid w:val="009E5AB7"/>
    <w:rsid w:val="009E5B51"/>
    <w:rsid w:val="009E7AEE"/>
    <w:rsid w:val="00A01F14"/>
    <w:rsid w:val="00A062A1"/>
    <w:rsid w:val="00A1306E"/>
    <w:rsid w:val="00A17292"/>
    <w:rsid w:val="00A24120"/>
    <w:rsid w:val="00A26866"/>
    <w:rsid w:val="00A348F7"/>
    <w:rsid w:val="00A34E74"/>
    <w:rsid w:val="00A34F7C"/>
    <w:rsid w:val="00A3521C"/>
    <w:rsid w:val="00A460CE"/>
    <w:rsid w:val="00A47EA3"/>
    <w:rsid w:val="00A51EB8"/>
    <w:rsid w:val="00A5300D"/>
    <w:rsid w:val="00A54C20"/>
    <w:rsid w:val="00A56646"/>
    <w:rsid w:val="00A634B1"/>
    <w:rsid w:val="00A65CF0"/>
    <w:rsid w:val="00A71E0E"/>
    <w:rsid w:val="00A74E85"/>
    <w:rsid w:val="00A8056B"/>
    <w:rsid w:val="00A81D1B"/>
    <w:rsid w:val="00A83A90"/>
    <w:rsid w:val="00A83C0F"/>
    <w:rsid w:val="00A9420D"/>
    <w:rsid w:val="00A97CDE"/>
    <w:rsid w:val="00AA39D5"/>
    <w:rsid w:val="00AB0322"/>
    <w:rsid w:val="00AB0357"/>
    <w:rsid w:val="00AB067B"/>
    <w:rsid w:val="00AB6E0D"/>
    <w:rsid w:val="00AC2298"/>
    <w:rsid w:val="00AC4BE7"/>
    <w:rsid w:val="00AD32A9"/>
    <w:rsid w:val="00AE4670"/>
    <w:rsid w:val="00AE6A1E"/>
    <w:rsid w:val="00AF32A3"/>
    <w:rsid w:val="00AF3934"/>
    <w:rsid w:val="00AF4A6A"/>
    <w:rsid w:val="00AF628E"/>
    <w:rsid w:val="00AF6581"/>
    <w:rsid w:val="00AF66F0"/>
    <w:rsid w:val="00B05718"/>
    <w:rsid w:val="00B0609F"/>
    <w:rsid w:val="00B10400"/>
    <w:rsid w:val="00B10D33"/>
    <w:rsid w:val="00B153F7"/>
    <w:rsid w:val="00B155FE"/>
    <w:rsid w:val="00B211D9"/>
    <w:rsid w:val="00B25508"/>
    <w:rsid w:val="00B25718"/>
    <w:rsid w:val="00B3098A"/>
    <w:rsid w:val="00B34628"/>
    <w:rsid w:val="00B37036"/>
    <w:rsid w:val="00B40B1E"/>
    <w:rsid w:val="00B43A3E"/>
    <w:rsid w:val="00B52D21"/>
    <w:rsid w:val="00B615ED"/>
    <w:rsid w:val="00B63487"/>
    <w:rsid w:val="00B655A5"/>
    <w:rsid w:val="00B67572"/>
    <w:rsid w:val="00B76B11"/>
    <w:rsid w:val="00B8326B"/>
    <w:rsid w:val="00B8361E"/>
    <w:rsid w:val="00B84392"/>
    <w:rsid w:val="00B865E4"/>
    <w:rsid w:val="00B87436"/>
    <w:rsid w:val="00B902AC"/>
    <w:rsid w:val="00B96FA1"/>
    <w:rsid w:val="00BA158C"/>
    <w:rsid w:val="00BA4487"/>
    <w:rsid w:val="00BA5B19"/>
    <w:rsid w:val="00BB018B"/>
    <w:rsid w:val="00BB1EDA"/>
    <w:rsid w:val="00BB2E09"/>
    <w:rsid w:val="00BB537A"/>
    <w:rsid w:val="00BB57B4"/>
    <w:rsid w:val="00BC0C02"/>
    <w:rsid w:val="00BC1801"/>
    <w:rsid w:val="00BC22C6"/>
    <w:rsid w:val="00BC619A"/>
    <w:rsid w:val="00BC6EC7"/>
    <w:rsid w:val="00BC7368"/>
    <w:rsid w:val="00BD6C11"/>
    <w:rsid w:val="00BE7369"/>
    <w:rsid w:val="00BE74CA"/>
    <w:rsid w:val="00BF52F3"/>
    <w:rsid w:val="00BF55D8"/>
    <w:rsid w:val="00BF7794"/>
    <w:rsid w:val="00BF7DA8"/>
    <w:rsid w:val="00C01331"/>
    <w:rsid w:val="00C064CB"/>
    <w:rsid w:val="00C06732"/>
    <w:rsid w:val="00C067B8"/>
    <w:rsid w:val="00C12869"/>
    <w:rsid w:val="00C172F9"/>
    <w:rsid w:val="00C260A5"/>
    <w:rsid w:val="00C33FCC"/>
    <w:rsid w:val="00C34B52"/>
    <w:rsid w:val="00C35415"/>
    <w:rsid w:val="00C411E1"/>
    <w:rsid w:val="00C42090"/>
    <w:rsid w:val="00C436B4"/>
    <w:rsid w:val="00C459F7"/>
    <w:rsid w:val="00C466CB"/>
    <w:rsid w:val="00C4675A"/>
    <w:rsid w:val="00C60B8B"/>
    <w:rsid w:val="00C6681E"/>
    <w:rsid w:val="00C67748"/>
    <w:rsid w:val="00C7251E"/>
    <w:rsid w:val="00C73DB5"/>
    <w:rsid w:val="00C74082"/>
    <w:rsid w:val="00C77595"/>
    <w:rsid w:val="00C80545"/>
    <w:rsid w:val="00C809EF"/>
    <w:rsid w:val="00C83D3E"/>
    <w:rsid w:val="00C92263"/>
    <w:rsid w:val="00C957B7"/>
    <w:rsid w:val="00C95AD0"/>
    <w:rsid w:val="00C95C56"/>
    <w:rsid w:val="00C963A9"/>
    <w:rsid w:val="00CA0734"/>
    <w:rsid w:val="00CA2C19"/>
    <w:rsid w:val="00CA43BB"/>
    <w:rsid w:val="00CB39D9"/>
    <w:rsid w:val="00CB5700"/>
    <w:rsid w:val="00CB763C"/>
    <w:rsid w:val="00CB7BE6"/>
    <w:rsid w:val="00CC0A3F"/>
    <w:rsid w:val="00CC0EE4"/>
    <w:rsid w:val="00CC270C"/>
    <w:rsid w:val="00CE2B7D"/>
    <w:rsid w:val="00CE3BBC"/>
    <w:rsid w:val="00CE59F1"/>
    <w:rsid w:val="00CE60EC"/>
    <w:rsid w:val="00CF1051"/>
    <w:rsid w:val="00CF3970"/>
    <w:rsid w:val="00CF47E0"/>
    <w:rsid w:val="00D00C12"/>
    <w:rsid w:val="00D12A56"/>
    <w:rsid w:val="00D12E15"/>
    <w:rsid w:val="00D1582A"/>
    <w:rsid w:val="00D15914"/>
    <w:rsid w:val="00D25283"/>
    <w:rsid w:val="00D26335"/>
    <w:rsid w:val="00D31483"/>
    <w:rsid w:val="00D353AF"/>
    <w:rsid w:val="00D35761"/>
    <w:rsid w:val="00D36B48"/>
    <w:rsid w:val="00D415A4"/>
    <w:rsid w:val="00D46A03"/>
    <w:rsid w:val="00D4737F"/>
    <w:rsid w:val="00D47637"/>
    <w:rsid w:val="00D47D19"/>
    <w:rsid w:val="00D53F5C"/>
    <w:rsid w:val="00D62225"/>
    <w:rsid w:val="00D64F66"/>
    <w:rsid w:val="00D7180E"/>
    <w:rsid w:val="00D73F1D"/>
    <w:rsid w:val="00D741B1"/>
    <w:rsid w:val="00D743AE"/>
    <w:rsid w:val="00D74F66"/>
    <w:rsid w:val="00D855F8"/>
    <w:rsid w:val="00D860A8"/>
    <w:rsid w:val="00D86568"/>
    <w:rsid w:val="00DA18EC"/>
    <w:rsid w:val="00DA665F"/>
    <w:rsid w:val="00DB41BB"/>
    <w:rsid w:val="00DB5F0E"/>
    <w:rsid w:val="00DC0F7B"/>
    <w:rsid w:val="00DC3260"/>
    <w:rsid w:val="00DC449F"/>
    <w:rsid w:val="00DC4BBF"/>
    <w:rsid w:val="00DD3C34"/>
    <w:rsid w:val="00DD6E94"/>
    <w:rsid w:val="00DE0517"/>
    <w:rsid w:val="00DE3CA9"/>
    <w:rsid w:val="00DE482B"/>
    <w:rsid w:val="00DE667D"/>
    <w:rsid w:val="00DF0A06"/>
    <w:rsid w:val="00DF2D0B"/>
    <w:rsid w:val="00DF419F"/>
    <w:rsid w:val="00DF4E81"/>
    <w:rsid w:val="00E0166B"/>
    <w:rsid w:val="00E0315E"/>
    <w:rsid w:val="00E03986"/>
    <w:rsid w:val="00E03D66"/>
    <w:rsid w:val="00E07CF4"/>
    <w:rsid w:val="00E14767"/>
    <w:rsid w:val="00E14A1C"/>
    <w:rsid w:val="00E179A5"/>
    <w:rsid w:val="00E17B29"/>
    <w:rsid w:val="00E25FA3"/>
    <w:rsid w:val="00E27CA6"/>
    <w:rsid w:val="00E33C8E"/>
    <w:rsid w:val="00E359D9"/>
    <w:rsid w:val="00E36E9B"/>
    <w:rsid w:val="00E40428"/>
    <w:rsid w:val="00E420A3"/>
    <w:rsid w:val="00E42AB5"/>
    <w:rsid w:val="00E4322E"/>
    <w:rsid w:val="00E43AF4"/>
    <w:rsid w:val="00E52DF4"/>
    <w:rsid w:val="00E535A7"/>
    <w:rsid w:val="00E547D1"/>
    <w:rsid w:val="00E55B55"/>
    <w:rsid w:val="00E57B68"/>
    <w:rsid w:val="00E61442"/>
    <w:rsid w:val="00E648A7"/>
    <w:rsid w:val="00E808F3"/>
    <w:rsid w:val="00E839E4"/>
    <w:rsid w:val="00E85312"/>
    <w:rsid w:val="00E85A8F"/>
    <w:rsid w:val="00E9427A"/>
    <w:rsid w:val="00E94E67"/>
    <w:rsid w:val="00E95AC8"/>
    <w:rsid w:val="00EA18D1"/>
    <w:rsid w:val="00EA348B"/>
    <w:rsid w:val="00EB14D3"/>
    <w:rsid w:val="00EB3A7A"/>
    <w:rsid w:val="00EB7885"/>
    <w:rsid w:val="00EC3D99"/>
    <w:rsid w:val="00EC425A"/>
    <w:rsid w:val="00EC4ED1"/>
    <w:rsid w:val="00ED011A"/>
    <w:rsid w:val="00ED7228"/>
    <w:rsid w:val="00EE1047"/>
    <w:rsid w:val="00EE3167"/>
    <w:rsid w:val="00EE4EB3"/>
    <w:rsid w:val="00EE5DC3"/>
    <w:rsid w:val="00EF4769"/>
    <w:rsid w:val="00EF4795"/>
    <w:rsid w:val="00EF7103"/>
    <w:rsid w:val="00F07009"/>
    <w:rsid w:val="00F075B4"/>
    <w:rsid w:val="00F079F6"/>
    <w:rsid w:val="00F102D7"/>
    <w:rsid w:val="00F11614"/>
    <w:rsid w:val="00F15210"/>
    <w:rsid w:val="00F15A35"/>
    <w:rsid w:val="00F207BD"/>
    <w:rsid w:val="00F20C8B"/>
    <w:rsid w:val="00F23AB7"/>
    <w:rsid w:val="00F24EC7"/>
    <w:rsid w:val="00F25AB1"/>
    <w:rsid w:val="00F379FC"/>
    <w:rsid w:val="00F4121B"/>
    <w:rsid w:val="00F4437B"/>
    <w:rsid w:val="00F45B40"/>
    <w:rsid w:val="00F557A2"/>
    <w:rsid w:val="00F60413"/>
    <w:rsid w:val="00F60783"/>
    <w:rsid w:val="00F61944"/>
    <w:rsid w:val="00F63058"/>
    <w:rsid w:val="00F6325D"/>
    <w:rsid w:val="00F632EB"/>
    <w:rsid w:val="00F660CA"/>
    <w:rsid w:val="00F67398"/>
    <w:rsid w:val="00F705AE"/>
    <w:rsid w:val="00F827E5"/>
    <w:rsid w:val="00F90629"/>
    <w:rsid w:val="00F90B03"/>
    <w:rsid w:val="00F92034"/>
    <w:rsid w:val="00F92681"/>
    <w:rsid w:val="00FA4259"/>
    <w:rsid w:val="00FA4E64"/>
    <w:rsid w:val="00FA5EF8"/>
    <w:rsid w:val="00FA6463"/>
    <w:rsid w:val="00FA72C9"/>
    <w:rsid w:val="00FB1291"/>
    <w:rsid w:val="00FB414E"/>
    <w:rsid w:val="00FB58C2"/>
    <w:rsid w:val="00FB683E"/>
    <w:rsid w:val="00FC3FC3"/>
    <w:rsid w:val="00FC4EFB"/>
    <w:rsid w:val="00FD0B5A"/>
    <w:rsid w:val="00FD233A"/>
    <w:rsid w:val="00FE7564"/>
    <w:rsid w:val="00FE7DF1"/>
    <w:rsid w:val="00FE7E67"/>
    <w:rsid w:val="00FF0E6A"/>
    <w:rsid w:val="00FF3AD7"/>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FE3E2"/>
  <w15:docId w15:val="{913A826D-91FC-4666-933D-D7679D5F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E8"/>
    <w:rPr>
      <w:rFonts w:ascii="Arial" w:hAnsi="Arial"/>
      <w:sz w:val="24"/>
      <w:lang w:val="en-GB"/>
    </w:rPr>
  </w:style>
  <w:style w:type="paragraph" w:styleId="Heading1">
    <w:name w:val="heading 1"/>
    <w:basedOn w:val="Normal"/>
    <w:next w:val="Normal"/>
    <w:link w:val="Heading1Char"/>
    <w:uiPriority w:val="9"/>
    <w:qFormat/>
    <w:rsid w:val="00AB0357"/>
    <w:pPr>
      <w:keepNext/>
      <w:keepLines/>
      <w:spacing w:before="240" w:after="120"/>
      <w:outlineLvl w:val="0"/>
    </w:pPr>
    <w:rPr>
      <w:rFonts w:eastAsiaTheme="majorEastAsia" w:cs="Arial"/>
      <w:b/>
      <w:caps/>
      <w:sz w:val="28"/>
      <w:szCs w:val="28"/>
      <w:lang w:val="de-DE"/>
    </w:rPr>
  </w:style>
  <w:style w:type="paragraph" w:styleId="Heading2">
    <w:name w:val="heading 2"/>
    <w:basedOn w:val="Normal"/>
    <w:next w:val="Normal"/>
    <w:link w:val="Heading2Char"/>
    <w:uiPriority w:val="9"/>
    <w:unhideWhenUsed/>
    <w:qFormat/>
    <w:rsid w:val="00C95C56"/>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423A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18"/>
    <w:rPr>
      <w:rFonts w:ascii="Arial" w:hAnsi="Arial"/>
      <w:sz w:val="24"/>
    </w:rPr>
  </w:style>
  <w:style w:type="paragraph" w:styleId="Footer">
    <w:name w:val="footer"/>
    <w:basedOn w:val="Normal"/>
    <w:link w:val="FooterChar"/>
    <w:uiPriority w:val="99"/>
    <w:unhideWhenUsed/>
    <w:rsid w:val="00B05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718"/>
    <w:rPr>
      <w:rFonts w:ascii="Arial" w:hAnsi="Arial"/>
      <w:sz w:val="24"/>
    </w:rPr>
  </w:style>
  <w:style w:type="paragraph" w:styleId="Title">
    <w:name w:val="Title"/>
    <w:basedOn w:val="Normal"/>
    <w:next w:val="Normal"/>
    <w:link w:val="TitleChar"/>
    <w:uiPriority w:val="10"/>
    <w:qFormat/>
    <w:rsid w:val="00EA348B"/>
    <w:pPr>
      <w:spacing w:after="480" w:line="240" w:lineRule="auto"/>
      <w:contextualSpacing/>
    </w:pPr>
    <w:rPr>
      <w:rFonts w:eastAsiaTheme="majorEastAsia" w:cs="Arial"/>
      <w:b/>
      <w:caps/>
      <w:spacing w:val="-10"/>
      <w:kern w:val="28"/>
      <w:sz w:val="28"/>
      <w:szCs w:val="28"/>
      <w:lang w:val="de-DE"/>
    </w:rPr>
  </w:style>
  <w:style w:type="character" w:customStyle="1" w:styleId="TitleChar">
    <w:name w:val="Title Char"/>
    <w:basedOn w:val="DefaultParagraphFont"/>
    <w:link w:val="Title"/>
    <w:uiPriority w:val="10"/>
    <w:rsid w:val="00EA348B"/>
    <w:rPr>
      <w:rFonts w:ascii="Arial" w:eastAsiaTheme="majorEastAsia" w:hAnsi="Arial" w:cs="Arial"/>
      <w:b/>
      <w:caps/>
      <w:spacing w:val="-10"/>
      <w:kern w:val="28"/>
      <w:sz w:val="28"/>
      <w:szCs w:val="28"/>
      <w:lang w:val="de-DE"/>
    </w:rPr>
  </w:style>
  <w:style w:type="paragraph" w:styleId="Subtitle">
    <w:name w:val="Subtitle"/>
    <w:basedOn w:val="Normal"/>
    <w:next w:val="Normal"/>
    <w:link w:val="SubtitleChar"/>
    <w:uiPriority w:val="11"/>
    <w:qFormat/>
    <w:rsid w:val="00EA348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A34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0357"/>
    <w:rPr>
      <w:rFonts w:ascii="Arial" w:eastAsiaTheme="majorEastAsia" w:hAnsi="Arial" w:cs="Arial"/>
      <w:b/>
      <w:caps/>
      <w:sz w:val="28"/>
      <w:szCs w:val="28"/>
      <w:lang w:val="de-DE"/>
    </w:rPr>
  </w:style>
  <w:style w:type="paragraph" w:styleId="ListParagraph">
    <w:name w:val="List Paragraph"/>
    <w:basedOn w:val="Normal"/>
    <w:link w:val="ListParagraphChar"/>
    <w:uiPriority w:val="34"/>
    <w:qFormat/>
    <w:rsid w:val="00EA348B"/>
    <w:pPr>
      <w:ind w:left="720"/>
      <w:contextualSpacing/>
    </w:pPr>
  </w:style>
  <w:style w:type="paragraph" w:customStyle="1" w:styleId="ReferenceListItem">
    <w:name w:val="Reference List Item"/>
    <w:basedOn w:val="ListParagraph"/>
    <w:link w:val="ReferenceListItemChar"/>
    <w:qFormat/>
    <w:rsid w:val="00EA348B"/>
    <w:pPr>
      <w:numPr>
        <w:numId w:val="1"/>
      </w:numPr>
      <w:ind w:left="576" w:hanging="576"/>
    </w:pPr>
    <w:rPr>
      <w:lang w:val="de-DE"/>
    </w:rPr>
  </w:style>
  <w:style w:type="character" w:customStyle="1" w:styleId="ListParagraphChar">
    <w:name w:val="List Paragraph Char"/>
    <w:basedOn w:val="DefaultParagraphFont"/>
    <w:link w:val="ListParagraph"/>
    <w:uiPriority w:val="34"/>
    <w:rsid w:val="00EA348B"/>
    <w:rPr>
      <w:rFonts w:ascii="Arial" w:hAnsi="Arial"/>
      <w:sz w:val="24"/>
    </w:rPr>
  </w:style>
  <w:style w:type="character" w:customStyle="1" w:styleId="ReferenceListItemChar">
    <w:name w:val="Reference List Item Char"/>
    <w:basedOn w:val="ListParagraphChar"/>
    <w:link w:val="ReferenceListItem"/>
    <w:rsid w:val="00EA348B"/>
    <w:rPr>
      <w:rFonts w:ascii="Arial" w:hAnsi="Arial"/>
      <w:sz w:val="24"/>
      <w:lang w:val="de-DE"/>
    </w:rPr>
  </w:style>
  <w:style w:type="paragraph" w:customStyle="1" w:styleId="NumberedParagraph">
    <w:name w:val="Numbered Paragraph"/>
    <w:basedOn w:val="ListParagraph"/>
    <w:link w:val="NumberedParagraphChar"/>
    <w:qFormat/>
    <w:rsid w:val="007E4E9D"/>
    <w:pPr>
      <w:numPr>
        <w:numId w:val="27"/>
      </w:numPr>
      <w:spacing w:after="120"/>
      <w:contextualSpacing w:val="0"/>
      <w:jc w:val="both"/>
    </w:pPr>
  </w:style>
  <w:style w:type="character" w:styleId="Strong">
    <w:name w:val="Strong"/>
    <w:basedOn w:val="DefaultParagraphFont"/>
    <w:uiPriority w:val="22"/>
    <w:qFormat/>
    <w:rsid w:val="00322283"/>
    <w:rPr>
      <w:b/>
      <w:bCs/>
    </w:rPr>
  </w:style>
  <w:style w:type="character" w:customStyle="1" w:styleId="NumberedParagraphChar">
    <w:name w:val="Numbered Paragraph Char"/>
    <w:basedOn w:val="ListParagraphChar"/>
    <w:link w:val="NumberedParagraph"/>
    <w:rsid w:val="007E4E9D"/>
    <w:rPr>
      <w:rFonts w:ascii="Arial" w:hAnsi="Arial"/>
      <w:sz w:val="24"/>
      <w:lang w:val="en-GB"/>
    </w:rPr>
  </w:style>
  <w:style w:type="character" w:styleId="Emphasis">
    <w:name w:val="Emphasis"/>
    <w:basedOn w:val="DefaultParagraphFont"/>
    <w:uiPriority w:val="20"/>
    <w:qFormat/>
    <w:rsid w:val="00322283"/>
    <w:rPr>
      <w:i/>
      <w:iCs/>
    </w:rPr>
  </w:style>
  <w:style w:type="character" w:customStyle="1" w:styleId="Heading2Char">
    <w:name w:val="Heading 2 Char"/>
    <w:basedOn w:val="DefaultParagraphFont"/>
    <w:link w:val="Heading2"/>
    <w:uiPriority w:val="9"/>
    <w:rsid w:val="00C95C56"/>
    <w:rPr>
      <w:rFonts w:ascii="Arial" w:eastAsiaTheme="majorEastAsia" w:hAnsi="Arial" w:cstheme="majorBidi"/>
      <w:b/>
      <w:sz w:val="24"/>
      <w:szCs w:val="26"/>
      <w:lang w:val="en-GB"/>
    </w:rPr>
  </w:style>
  <w:style w:type="paragraph" w:styleId="Caption">
    <w:name w:val="caption"/>
    <w:basedOn w:val="Normal"/>
    <w:next w:val="Normal"/>
    <w:uiPriority w:val="35"/>
    <w:unhideWhenUsed/>
    <w:qFormat/>
    <w:rsid w:val="00EC4ED1"/>
    <w:pPr>
      <w:spacing w:after="360" w:line="240" w:lineRule="auto"/>
      <w:jc w:val="center"/>
    </w:pPr>
    <w:rPr>
      <w:i/>
      <w:iCs/>
      <w:color w:val="44546A" w:themeColor="text2"/>
      <w:sz w:val="18"/>
      <w:szCs w:val="20"/>
    </w:rPr>
  </w:style>
  <w:style w:type="character" w:styleId="SubtleEmphasis">
    <w:name w:val="Subtle Emphasis"/>
    <w:basedOn w:val="DefaultParagraphFont"/>
    <w:uiPriority w:val="19"/>
    <w:qFormat/>
    <w:rsid w:val="007630BD"/>
    <w:rPr>
      <w:i/>
      <w:iCs/>
      <w:color w:val="404040" w:themeColor="text1" w:themeTint="BF"/>
    </w:rPr>
  </w:style>
  <w:style w:type="character" w:customStyle="1" w:styleId="Heading3Char">
    <w:name w:val="Heading 3 Char"/>
    <w:basedOn w:val="DefaultParagraphFont"/>
    <w:link w:val="Heading3"/>
    <w:uiPriority w:val="9"/>
    <w:semiHidden/>
    <w:rsid w:val="007423A2"/>
    <w:rPr>
      <w:rFonts w:asciiTheme="majorHAnsi" w:eastAsiaTheme="majorEastAsia" w:hAnsiTheme="majorHAnsi" w:cstheme="majorBidi"/>
      <w:color w:val="1F4D78" w:themeColor="accent1" w:themeShade="7F"/>
      <w:sz w:val="24"/>
      <w:szCs w:val="24"/>
      <w:lang w:val="en-GB"/>
    </w:rPr>
  </w:style>
  <w:style w:type="paragraph" w:styleId="BalloonText">
    <w:name w:val="Balloon Text"/>
    <w:basedOn w:val="Normal"/>
    <w:link w:val="BalloonTextChar"/>
    <w:uiPriority w:val="99"/>
    <w:semiHidden/>
    <w:unhideWhenUsed/>
    <w:rsid w:val="00454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990"/>
    <w:rPr>
      <w:rFonts w:ascii="Segoe UI" w:hAnsi="Segoe UI" w:cs="Segoe UI"/>
      <w:sz w:val="18"/>
      <w:szCs w:val="18"/>
      <w:lang w:val="en-GB"/>
    </w:rPr>
  </w:style>
  <w:style w:type="character" w:styleId="CommentReference">
    <w:name w:val="annotation reference"/>
    <w:basedOn w:val="DefaultParagraphFont"/>
    <w:uiPriority w:val="99"/>
    <w:semiHidden/>
    <w:unhideWhenUsed/>
    <w:rsid w:val="00610037"/>
    <w:rPr>
      <w:sz w:val="16"/>
      <w:szCs w:val="16"/>
    </w:rPr>
  </w:style>
  <w:style w:type="paragraph" w:styleId="CommentText">
    <w:name w:val="annotation text"/>
    <w:basedOn w:val="Normal"/>
    <w:link w:val="CommentTextChar"/>
    <w:uiPriority w:val="99"/>
    <w:unhideWhenUsed/>
    <w:rsid w:val="00610037"/>
    <w:pPr>
      <w:spacing w:line="240" w:lineRule="auto"/>
    </w:pPr>
    <w:rPr>
      <w:sz w:val="20"/>
      <w:szCs w:val="20"/>
    </w:rPr>
  </w:style>
  <w:style w:type="character" w:customStyle="1" w:styleId="CommentTextChar">
    <w:name w:val="Comment Text Char"/>
    <w:basedOn w:val="DefaultParagraphFont"/>
    <w:link w:val="CommentText"/>
    <w:uiPriority w:val="99"/>
    <w:rsid w:val="00610037"/>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610037"/>
    <w:rPr>
      <w:b/>
      <w:bCs/>
    </w:rPr>
  </w:style>
  <w:style w:type="character" w:customStyle="1" w:styleId="CommentSubjectChar">
    <w:name w:val="Comment Subject Char"/>
    <w:basedOn w:val="CommentTextChar"/>
    <w:link w:val="CommentSubject"/>
    <w:uiPriority w:val="99"/>
    <w:semiHidden/>
    <w:rsid w:val="00610037"/>
    <w:rPr>
      <w:rFonts w:ascii="Arial" w:hAnsi="Arial"/>
      <w:b/>
      <w:bCs/>
      <w:sz w:val="20"/>
      <w:szCs w:val="20"/>
      <w:lang w:val="en-GB"/>
    </w:rPr>
  </w:style>
  <w:style w:type="paragraph" w:styleId="NormalWeb">
    <w:name w:val="Normal (Web)"/>
    <w:basedOn w:val="Normal"/>
    <w:uiPriority w:val="99"/>
    <w:unhideWhenUsed/>
    <w:rsid w:val="001462C6"/>
    <w:pPr>
      <w:spacing w:before="100" w:beforeAutospacing="1" w:after="100" w:afterAutospacing="1" w:line="240" w:lineRule="auto"/>
    </w:pPr>
    <w:rPr>
      <w:rFonts w:ascii="Times New Roman" w:eastAsia="Times New Roman" w:hAnsi="Times New Roman" w:cs="Times New Roman"/>
      <w:szCs w:val="24"/>
      <w:lang w:eastAsia="en-GB"/>
    </w:rPr>
  </w:style>
  <w:style w:type="paragraph" w:styleId="Revision">
    <w:name w:val="Revision"/>
    <w:hidden/>
    <w:uiPriority w:val="99"/>
    <w:semiHidden/>
    <w:rsid w:val="00DE667D"/>
    <w:pPr>
      <w:spacing w:after="0" w:line="240" w:lineRule="auto"/>
    </w:pPr>
    <w:rPr>
      <w:rFonts w:ascii="Arial" w:hAnsi="Arial"/>
      <w:sz w:val="24"/>
      <w:lang w:val="en-GB"/>
    </w:rPr>
  </w:style>
  <w:style w:type="character" w:styleId="LineNumber">
    <w:name w:val="line number"/>
    <w:basedOn w:val="DefaultParagraphFont"/>
    <w:uiPriority w:val="99"/>
    <w:semiHidden/>
    <w:unhideWhenUsed/>
    <w:rsid w:val="004E0689"/>
  </w:style>
  <w:style w:type="paragraph" w:styleId="FootnoteText">
    <w:name w:val="footnote text"/>
    <w:basedOn w:val="Normal"/>
    <w:link w:val="FootnoteTextChar"/>
    <w:uiPriority w:val="99"/>
    <w:semiHidden/>
    <w:unhideWhenUsed/>
    <w:rsid w:val="00E42A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AB5"/>
    <w:rPr>
      <w:rFonts w:ascii="Arial" w:hAnsi="Arial"/>
      <w:sz w:val="20"/>
      <w:szCs w:val="20"/>
      <w:lang w:val="en-GB"/>
    </w:rPr>
  </w:style>
  <w:style w:type="character" w:styleId="FootnoteReference">
    <w:name w:val="footnote reference"/>
    <w:basedOn w:val="DefaultParagraphFont"/>
    <w:uiPriority w:val="99"/>
    <w:semiHidden/>
    <w:unhideWhenUsed/>
    <w:rsid w:val="00E42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5821">
      <w:bodyDiv w:val="1"/>
      <w:marLeft w:val="0"/>
      <w:marRight w:val="0"/>
      <w:marTop w:val="0"/>
      <w:marBottom w:val="0"/>
      <w:divBdr>
        <w:top w:val="none" w:sz="0" w:space="0" w:color="auto"/>
        <w:left w:val="none" w:sz="0" w:space="0" w:color="auto"/>
        <w:bottom w:val="none" w:sz="0" w:space="0" w:color="auto"/>
        <w:right w:val="none" w:sz="0" w:space="0" w:color="auto"/>
      </w:divBdr>
    </w:div>
    <w:div w:id="629407933">
      <w:bodyDiv w:val="1"/>
      <w:marLeft w:val="0"/>
      <w:marRight w:val="0"/>
      <w:marTop w:val="0"/>
      <w:marBottom w:val="0"/>
      <w:divBdr>
        <w:top w:val="none" w:sz="0" w:space="0" w:color="auto"/>
        <w:left w:val="none" w:sz="0" w:space="0" w:color="auto"/>
        <w:bottom w:val="none" w:sz="0" w:space="0" w:color="auto"/>
        <w:right w:val="none" w:sz="0" w:space="0" w:color="auto"/>
      </w:divBdr>
    </w:div>
    <w:div w:id="713818596">
      <w:bodyDiv w:val="1"/>
      <w:marLeft w:val="0"/>
      <w:marRight w:val="0"/>
      <w:marTop w:val="0"/>
      <w:marBottom w:val="0"/>
      <w:divBdr>
        <w:top w:val="none" w:sz="0" w:space="0" w:color="auto"/>
        <w:left w:val="none" w:sz="0" w:space="0" w:color="auto"/>
        <w:bottom w:val="none" w:sz="0" w:space="0" w:color="auto"/>
        <w:right w:val="none" w:sz="0" w:space="0" w:color="auto"/>
      </w:divBdr>
    </w:div>
    <w:div w:id="991058623">
      <w:bodyDiv w:val="1"/>
      <w:marLeft w:val="0"/>
      <w:marRight w:val="0"/>
      <w:marTop w:val="0"/>
      <w:marBottom w:val="0"/>
      <w:divBdr>
        <w:top w:val="none" w:sz="0" w:space="0" w:color="auto"/>
        <w:left w:val="none" w:sz="0" w:space="0" w:color="auto"/>
        <w:bottom w:val="none" w:sz="0" w:space="0" w:color="auto"/>
        <w:right w:val="none" w:sz="0" w:space="0" w:color="auto"/>
      </w:divBdr>
    </w:div>
    <w:div w:id="1336032125">
      <w:bodyDiv w:val="1"/>
      <w:marLeft w:val="0"/>
      <w:marRight w:val="0"/>
      <w:marTop w:val="0"/>
      <w:marBottom w:val="0"/>
      <w:divBdr>
        <w:top w:val="none" w:sz="0" w:space="0" w:color="auto"/>
        <w:left w:val="none" w:sz="0" w:space="0" w:color="auto"/>
        <w:bottom w:val="none" w:sz="0" w:space="0" w:color="auto"/>
        <w:right w:val="none" w:sz="0" w:space="0" w:color="auto"/>
      </w:divBdr>
    </w:div>
    <w:div w:id="1520781324">
      <w:bodyDiv w:val="1"/>
      <w:marLeft w:val="0"/>
      <w:marRight w:val="0"/>
      <w:marTop w:val="0"/>
      <w:marBottom w:val="0"/>
      <w:divBdr>
        <w:top w:val="none" w:sz="0" w:space="0" w:color="auto"/>
        <w:left w:val="none" w:sz="0" w:space="0" w:color="auto"/>
        <w:bottom w:val="none" w:sz="0" w:space="0" w:color="auto"/>
        <w:right w:val="none" w:sz="0" w:space="0" w:color="auto"/>
      </w:divBdr>
    </w:div>
    <w:div w:id="1742100605">
      <w:bodyDiv w:val="1"/>
      <w:marLeft w:val="0"/>
      <w:marRight w:val="0"/>
      <w:marTop w:val="0"/>
      <w:marBottom w:val="0"/>
      <w:divBdr>
        <w:top w:val="none" w:sz="0" w:space="0" w:color="auto"/>
        <w:left w:val="none" w:sz="0" w:space="0" w:color="auto"/>
        <w:bottom w:val="none" w:sz="0" w:space="0" w:color="auto"/>
        <w:right w:val="none" w:sz="0" w:space="0" w:color="auto"/>
      </w:divBdr>
    </w:div>
    <w:div w:id="198183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eader" Target="header2.xml"/><Relationship Id="rId26" Type="http://schemas.openxmlformats.org/officeDocument/2006/relationships/footer" Target="footer4.xml"/><Relationship Id="rId39" Type="http://schemas.openxmlformats.org/officeDocument/2006/relationships/header" Target="header8.xml"/><Relationship Id="rId21" Type="http://schemas.openxmlformats.org/officeDocument/2006/relationships/image" Target="media/image3.png"/><Relationship Id="rId34" Type="http://schemas.openxmlformats.org/officeDocument/2006/relationships/diagramQuickStyle" Target="diagrams/quickStyle1.xml"/><Relationship Id="rId42" Type="http://schemas.openxmlformats.org/officeDocument/2006/relationships/footer" Target="footer9.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diagramData" Target="diagrams/data1.xm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footer" Target="footer5.xml"/><Relationship Id="rId36"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4.jpg"/><Relationship Id="rId44"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cid:image001.png@01D82E4D.2214FD30" TargetMode="Externa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diagramColors" Target="diagrams/colors1.xml"/><Relationship Id="rId43" Type="http://schemas.openxmlformats.org/officeDocument/2006/relationships/header" Target="header10.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diagramLayout" Target="diagrams/layout1.xml"/><Relationship Id="rId38" Type="http://schemas.openxmlformats.org/officeDocument/2006/relationships/footer" Target="footer7.xml"/><Relationship Id="rId46" Type="http://schemas.microsoft.com/office/2011/relationships/people" Target="people.xml"/><Relationship Id="rId20" Type="http://schemas.openxmlformats.org/officeDocument/2006/relationships/image" Target="media/image2.png"/><Relationship Id="rId41" Type="http://schemas.openxmlformats.org/officeDocument/2006/relationships/header" Target="header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5E243-CB94-45A6-A0FA-53E8845AB744}"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435D79F8-CE64-45C5-BE12-5BBF592FB22A}" type="pres">
      <dgm:prSet presAssocID="{0295E243-CB94-45A6-A0FA-53E8845AB744}" presName="cycle" presStyleCnt="0">
        <dgm:presLayoutVars>
          <dgm:dir/>
          <dgm:resizeHandles val="exact"/>
        </dgm:presLayoutVars>
      </dgm:prSet>
      <dgm:spPr/>
    </dgm:pt>
  </dgm:ptLst>
  <dgm:cxnLst>
    <dgm:cxn modelId="{C817FC74-5FA1-400D-B644-490E3C207117}" type="presOf" srcId="{0295E243-CB94-45A6-A0FA-53E8845AB744}" destId="{435D79F8-CE64-45C5-BE12-5BBF592FB22A}" srcOrd="0" destOrd="0" presId="urn:microsoft.com/office/officeart/2005/8/layout/cycle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c4553eb-7dba-45cf-a560-8a1ec35bbbe2" ContentTypeId="0x010100CCC5E5DF114B4948846FD0A915E6ECF8" PreviousValue="false"/>
</file>

<file path=customXml/item2.xml><?xml version="1.0" encoding="utf-8"?>
<p:properties xmlns:p="http://schemas.microsoft.com/office/2006/metadata/properties" xmlns:xsi="http://www.w3.org/2001/XMLSchema-instance" xmlns:pc="http://schemas.microsoft.com/office/infopath/2007/PartnerControls">
  <documentManagement>
    <PersDat-Einstufung xmlns="77deac89-db43-46c4-b543-c6e8ca4abc34">???</PersDat-Einstufung>
    <ia734225871244a1bc54da3b5931b6e0 xmlns="77deac89-db43-46c4-b543-c6e8ca4abc34">
      <Terms xmlns="http://schemas.microsoft.com/office/infopath/2007/PartnerControls"/>
    </ia734225871244a1bc54da3b5931b6e0>
    <db239324b7624f83bcdf7b02d3df1e97 xmlns="77deac89-db43-46c4-b543-c6e8ca4abc34">
      <Terms xmlns="http://schemas.microsoft.com/office/infopath/2007/PartnerControls"/>
    </db239324b7624f83bcdf7b02d3df1e97>
    <ReVo-Nr xmlns="77deac89-db43-46c4-b543-c6e8ca4abc34" xsi:nil="true"/>
    <n1bd96f21c7b4a148ad98124f84e9988 xmlns="77deac89-db43-46c4-b543-c6e8ca4abc34">
      <Terms xmlns="http://schemas.microsoft.com/office/infopath/2007/PartnerControls"/>
    </n1bd96f21c7b4a148ad98124f84e9988>
    <AuftragsID xmlns="77deac89-db43-46c4-b543-c6e8ca4abc34" xsi:nil="true"/>
    <TaxCatchAll xmlns="77deac89-db43-46c4-b543-c6e8ca4abc34"/>
    <VS-Einstufung xmlns="77deac89-db43-46c4-b543-c6e8ca4abc34">offen</VS-Einstufung>
    <naf770cf9afe47068a7e05e39fb5dcc9 xmlns="77deac89-db43-46c4-b543-c6e8ca4abc34">
      <Terms xmlns="http://schemas.microsoft.com/office/infopath/2007/PartnerControls"/>
    </naf770cf9afe47068a7e05e39fb5dcc9>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BasisCir" ma:contentTypeID="0x010100CCC5E5DF114B4948846FD0A915E6ECF800231DD0E17352A54B96C8F907FBE372C3" ma:contentTypeVersion="25" ma:contentTypeDescription="Ein neues Dokument erstellen." ma:contentTypeScope="" ma:versionID="32221d756359145d728f6adfde119f13">
  <xsd:schema xmlns:xsd="http://www.w3.org/2001/XMLSchema" xmlns:xs="http://www.w3.org/2001/XMLSchema" xmlns:p="http://schemas.microsoft.com/office/2006/metadata/properties" xmlns:ns2="77deac89-db43-46c4-b543-c6e8ca4abc34" targetNamespace="http://schemas.microsoft.com/office/2006/metadata/properties" ma:root="true" ma:fieldsID="291960d471c00d84be59cef85a37611e" ns2:_="">
    <xsd:import namespace="77deac89-db43-46c4-b543-c6e8ca4abc34"/>
    <xsd:element name="properties">
      <xsd:complexType>
        <xsd:sequence>
          <xsd:element name="documentManagement">
            <xsd:complexType>
              <xsd:all>
                <xsd:element ref="ns2:AuftragsID" minOccurs="0"/>
                <xsd:element ref="ns2:VS-Einstufung" minOccurs="0"/>
                <xsd:element ref="ns2:PersDat-Einstufung" minOccurs="0"/>
                <xsd:element ref="ns2:ReVo-Nr" minOccurs="0"/>
                <xsd:element ref="ns2:TaxCatchAll" minOccurs="0"/>
                <xsd:element ref="ns2:TaxCatchAllLabel" minOccurs="0"/>
                <xsd:element ref="ns2:db239324b7624f83bcdf7b02d3df1e97" minOccurs="0"/>
                <xsd:element ref="ns2:n1bd96f21c7b4a148ad98124f84e9988" minOccurs="0"/>
                <xsd:element ref="ns2:ia734225871244a1bc54da3b5931b6e0" minOccurs="0"/>
                <xsd:element ref="ns2:naf770cf9afe47068a7e05e39fb5dcc9"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eac89-db43-46c4-b543-c6e8ca4abc34" elementFormDefault="qualified">
    <xsd:import namespace="http://schemas.microsoft.com/office/2006/documentManagement/types"/>
    <xsd:import namespace="http://schemas.microsoft.com/office/infopath/2007/PartnerControls"/>
    <xsd:element name="AuftragsID" ma:index="1" nillable="true" ma:displayName="AuftragsID" ma:internalName="AuftragsID">
      <xsd:simpleType>
        <xsd:restriction base="dms:Text">
          <xsd:maxLength value="255"/>
        </xsd:restriction>
      </xsd:simpleType>
    </xsd:element>
    <xsd:element name="VS-Einstufung" ma:index="3" nillable="true" ma:displayName="VS-Einstufung" ma:default="offen" ma:description="Zuordnung eines Geheimhaltungsgrades.&#10;Derzeit sind MAXIMAL Daten bis VS-NfD in SharePoint zugelassen." ma:format="Dropdown" ma:internalName="VS_x002d_Einstufung" ma:readOnly="false">
      <xsd:simpleType>
        <xsd:restriction base="dms:Choice">
          <xsd:enumeration value="offen"/>
          <xsd:enumeration value="VS-NfD"/>
        </xsd:restriction>
      </xsd:simpleType>
    </xsd:element>
    <xsd:element name="PersDat-Einstufung" ma:index="4" nillable="true" ma:displayName="PersDat-Einstufung" ma:default="???" ma:description="Zuordnung zur Einstufung personenbezogener Daten." ma:format="Dropdown" ma:internalName="PersDat_x002d_Einstufung">
      <xsd:simpleType>
        <xsd:restriction base="dms:Choice">
          <xsd:enumeration value="???"/>
          <xsd:enumeration value="Keine"/>
          <xsd:enumeration value="Schutzbereich 1"/>
          <xsd:enumeration value="Schutzbereich 2"/>
        </xsd:restriction>
      </xsd:simpleType>
    </xsd:element>
    <xsd:element name="ReVo-Nr" ma:index="5" nillable="true" ma:displayName="ReVo-Nr" ma:internalName="ReVo_x002d_Nr">
      <xsd:simpleType>
        <xsd:restriction base="dms:Text">
          <xsd:maxLength value="255"/>
        </xsd:restriction>
      </xsd:simpleType>
    </xsd:element>
    <xsd:element name="TaxCatchAll" ma:index="11" nillable="true" ma:displayName="Taxonomy Catch All Column" ma:description="" ma:hidden="true" ma:list="{e1fc52f3-3527-49dd-a822-070899a84e50}" ma:internalName="TaxCatchAll" ma:showField="CatchAllData" ma:web="38967815-0ef2-45df-b9f3-afc656c243ee">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e1fc52f3-3527-49dd-a822-070899a84e50}" ma:internalName="TaxCatchAllLabel" ma:readOnly="true" ma:showField="CatchAllDataLabel" ma:web="38967815-0ef2-45df-b9f3-afc656c243ee">
      <xsd:complexType>
        <xsd:complexContent>
          <xsd:extension base="dms:MultiChoiceLookup">
            <xsd:sequence>
              <xsd:element name="Value" type="dms:Lookup" maxOccurs="unbounded" minOccurs="0" nillable="true"/>
            </xsd:sequence>
          </xsd:extension>
        </xsd:complexContent>
      </xsd:complexType>
    </xsd:element>
    <xsd:element name="db239324b7624f83bcdf7b02d3df1e97" ma:index="14" nillable="true" ma:taxonomy="true" ma:internalName="db239324b7624f83bcdf7b02d3df1e97" ma:taxonomyFieldName="Eigene_x0020_Stichw_x00f6_rter" ma:displayName="Eigene Stichwörter" ma:default="" ma:fieldId="{db239324-b762-4f83-bcdf-7b02d3df1e97}" ma:taxonomyMulti="true" ma:sspId="0c4553eb-7dba-45cf-a560-8a1ec35bbbe2" ma:termSetId="073b77e1-6270-44d1-99ad-92e74d8d34be" ma:anchorId="00000000-0000-0000-0000-000000000000" ma:open="true" ma:isKeyword="false">
      <xsd:complexType>
        <xsd:sequence>
          <xsd:element ref="pc:Terms" minOccurs="0" maxOccurs="1"/>
        </xsd:sequence>
      </xsd:complexType>
    </xsd:element>
    <xsd:element name="n1bd96f21c7b4a148ad98124f84e9988" ma:index="16" nillable="true" ma:taxonomy="true" ma:internalName="n1bd96f21c7b4a148ad98124f84e9988" ma:taxonomyFieldName="Prim_x00e4_rer_x0020_Arbeitsbereich" ma:displayName="Primärer Arbeitsbereich" ma:readOnly="false" ma:default="" ma:fieldId="{71bd96f2-1c7b-4a14-8ad9-8124f84e9988}" ma:sspId="0c4553eb-7dba-45cf-a560-8a1ec35bbbe2" ma:termSetId="2e68a778-5d59-4e40-bbd4-4879c2d4c78e" ma:anchorId="00000000-0000-0000-0000-000000000000" ma:open="false" ma:isKeyword="false">
      <xsd:complexType>
        <xsd:sequence>
          <xsd:element ref="pc:Terms" minOccurs="0" maxOccurs="1"/>
        </xsd:sequence>
      </xsd:complexType>
    </xsd:element>
    <xsd:element name="ia734225871244a1bc54da3b5931b6e0" ma:index="18" nillable="true" ma:taxonomy="true" ma:internalName="ia734225871244a1bc54da3b5931b6e0" ma:taxonomyFieldName="Thema" ma:displayName="Thema" ma:readOnly="false" ma:default="" ma:fieldId="{2a734225-8712-44a1-bc54-da3b5931b6e0}" ma:taxonomyMulti="true" ma:sspId="0c4553eb-7dba-45cf-a560-8a1ec35bbbe2" ma:termSetId="15bf19a6-e5a7-40f9-88d4-68ab1aeb280a" ma:anchorId="00000000-0000-0000-0000-000000000000" ma:open="false" ma:isKeyword="false">
      <xsd:complexType>
        <xsd:sequence>
          <xsd:element ref="pc:Terms" minOccurs="0" maxOccurs="1"/>
        </xsd:sequence>
      </xsd:complexType>
    </xsd:element>
    <xsd:element name="naf770cf9afe47068a7e05e39fb5dcc9" ma:index="20" nillable="true" ma:taxonomy="true" ma:internalName="naf770cf9afe47068a7e05e39fb5dcc9" ma:taxonomyFieldName="zus_x00e4_tzliche_x0020_Arbeitsbereiche" ma:displayName="zusätzliche Arbeitsbereiche" ma:default="" ma:fieldId="{7af770cf-9afe-4706-8a7e-05e39fb5dcc9}" ma:taxonomyMulti="true" ma:sspId="0c4553eb-7dba-45cf-a560-8a1ec35bbbe2" ma:termSetId="2e68a778-5d59-4e40-bbd4-4879c2d4c7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6A4E54-4D90-46B8-B287-7285F918F2B4}">
  <ds:schemaRefs>
    <ds:schemaRef ds:uri="Microsoft.SharePoint.Taxonomy.ContentTypeSync"/>
  </ds:schemaRefs>
</ds:datastoreItem>
</file>

<file path=customXml/itemProps2.xml><?xml version="1.0" encoding="utf-8"?>
<ds:datastoreItem xmlns:ds="http://schemas.openxmlformats.org/officeDocument/2006/customXml" ds:itemID="{26918CA5-F35E-4A1D-9CF4-D05E9FCE3335}">
  <ds:schemaRefs>
    <ds:schemaRef ds:uri="http://schemas.microsoft.com/office/2006/metadata/properties"/>
    <ds:schemaRef ds:uri="http://schemas.microsoft.com/office/infopath/2007/PartnerControls"/>
    <ds:schemaRef ds:uri="77deac89-db43-46c4-b543-c6e8ca4abc34"/>
  </ds:schemaRefs>
</ds:datastoreItem>
</file>

<file path=customXml/itemProps3.xml><?xml version="1.0" encoding="utf-8"?>
<ds:datastoreItem xmlns:ds="http://schemas.openxmlformats.org/officeDocument/2006/customXml" ds:itemID="{897C216D-22F0-4451-9109-6ACDA8742AFF}">
  <ds:schemaRefs>
    <ds:schemaRef ds:uri="http://schemas.openxmlformats.org/officeDocument/2006/bibliography"/>
  </ds:schemaRefs>
</ds:datastoreItem>
</file>

<file path=customXml/itemProps4.xml><?xml version="1.0" encoding="utf-8"?>
<ds:datastoreItem xmlns:ds="http://schemas.openxmlformats.org/officeDocument/2006/customXml" ds:itemID="{FDA461E6-5D2F-4898-8CDC-848FF64E8624}">
  <ds:schemaRefs>
    <ds:schemaRef ds:uri="http://schemas.microsoft.com/sharepoint/v3/contenttype/forms"/>
  </ds:schemaRefs>
</ds:datastoreItem>
</file>

<file path=customXml/itemProps5.xml><?xml version="1.0" encoding="utf-8"?>
<ds:datastoreItem xmlns:ds="http://schemas.openxmlformats.org/officeDocument/2006/customXml" ds:itemID="{2D876B26-B0D3-4B17-BAAD-29A37099E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eac89-db43-46c4-b543-c6e8ca4ab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3825</Words>
  <Characters>21803</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SRM Vision Paper v034</vt:lpstr>
      <vt:lpstr>SRM Vision Paper v034</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Vision Paper v034</dc:title>
  <dc:subject/>
  <dc:creator>Kocabas Fahri</dc:creator>
  <cp:keywords/>
  <dc:description/>
  <cp:lastModifiedBy>Charles Turnitsa</cp:lastModifiedBy>
  <cp:revision>2</cp:revision>
  <cp:lastPrinted>2022-01-26T09:38:00Z</cp:lastPrinted>
  <dcterms:created xsi:type="dcterms:W3CDTF">2022-09-29T15:21:00Z</dcterms:created>
  <dcterms:modified xsi:type="dcterms:W3CDTF">2022-09-29T15:21:00Z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0x010100CCC5E5DF114B4948846FD0A915E6ECF800231DD0E17352A54B96C8F907FBE372C3</vt:lpwstr>
  </property>
  <property fmtid="{D5CDD505-2E9C-101B-9397-08002B2CF9AE}" pid="3" name="MSIP_Label_d8a60473-494b-4586-a1bb-b0e663054676_Enabled">
    <vt:lpwstr>true</vt:lpwstr>
  </property>
  <property fmtid="{D5CDD505-2E9C-101B-9397-08002B2CF9AE}" pid="4" name="MSIP_Label_d8a60473-494b-4586-a1bb-b0e663054676_SetDate">
    <vt:lpwstr>2022-02-16T09:38:49Z</vt:lpwstr>
  </property>
  <property fmtid="{D5CDD505-2E9C-101B-9397-08002B2CF9AE}" pid="5" name="MSIP_Label_d8a60473-494b-4586-a1bb-b0e663054676_Method">
    <vt:lpwstr>Privileged</vt:lpwstr>
  </property>
  <property fmtid="{D5CDD505-2E9C-101B-9397-08002B2CF9AE}" pid="6" name="MSIP_Label_d8a60473-494b-4586-a1bb-b0e663054676_Name">
    <vt:lpwstr>MOD-1-O-‘UNMARKED’</vt:lpwstr>
  </property>
  <property fmtid="{D5CDD505-2E9C-101B-9397-08002B2CF9AE}" pid="7" name="MSIP_Label_d8a60473-494b-4586-a1bb-b0e663054676_SiteId">
    <vt:lpwstr>be7760ed-5953-484b-ae95-d0a16dfa09e5</vt:lpwstr>
  </property>
  <property fmtid="{D5CDD505-2E9C-101B-9397-08002B2CF9AE}" pid="8" name="MSIP_Label_d8a60473-494b-4586-a1bb-b0e663054676_ActionId">
    <vt:lpwstr>2617d5da-1b25-44d8-8f0c-df9015c75848</vt:lpwstr>
  </property>
  <property fmtid="{D5CDD505-2E9C-101B-9397-08002B2CF9AE}" pid="9" name="MSIP_Label_d8a60473-494b-4586-a1bb-b0e663054676_ContentBits">
    <vt:lpwstr>0</vt:lpwstr>
  </property>
  <property fmtid="{D5CDD505-2E9C-101B-9397-08002B2CF9AE}" pid="10" name="DLPManualFileClassification">
    <vt:lpwstr>{A96B4FAD-86CC-4236-90DA-1F73B47B1B23}</vt:lpwstr>
  </property>
  <property fmtid="{D5CDD505-2E9C-101B-9397-08002B2CF9AE}" pid="11" name="DLPManualFileClassificationLastModifiedBy">
    <vt:lpwstr>U000\sha.christian.specht</vt:lpwstr>
  </property>
  <property fmtid="{D5CDD505-2E9C-101B-9397-08002B2CF9AE}" pid="12" name="DLPManualFileClassificationLastModificationDate">
    <vt:lpwstr>1646656744</vt:lpwstr>
  </property>
  <property fmtid="{D5CDD505-2E9C-101B-9397-08002B2CF9AE}" pid="13" name="DLPManualFileClassificationVersion">
    <vt:lpwstr>11.6.401.28</vt:lpwstr>
  </property>
  <property fmtid="{D5CDD505-2E9C-101B-9397-08002B2CF9AE}" pid="14" name="zusätzliche Arbeitsbereiche">
    <vt:lpwstr/>
  </property>
  <property fmtid="{D5CDD505-2E9C-101B-9397-08002B2CF9AE}" pid="15" name="Thema">
    <vt:lpwstr/>
  </property>
  <property fmtid="{D5CDD505-2E9C-101B-9397-08002B2CF9AE}" pid="16" name="Eigene Stichwörter">
    <vt:lpwstr/>
  </property>
  <property fmtid="{D5CDD505-2E9C-101B-9397-08002B2CF9AE}" pid="17" name="Primärer Arbeitsbereich">
    <vt:lpwstr/>
  </property>
</Properties>
</file>